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F318" w14:textId="64E65355" w:rsidR="009A70CD" w:rsidRDefault="00F04565" w:rsidP="00A81E61">
      <w:pPr>
        <w:jc w:val="center"/>
        <w:outlineLvl w:val="0"/>
        <w:rPr>
          <w:ins w:id="0" w:author="Michael Erkel" w:date="2017-08-24T18:34:00Z"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Prüfvorschrift</w:t>
      </w:r>
    </w:p>
    <w:p w14:paraId="61383748" w14:textId="77777777" w:rsidR="0074783F" w:rsidRDefault="0074783F" w:rsidP="00A81E61">
      <w:pPr>
        <w:jc w:val="center"/>
        <w:outlineLvl w:val="0"/>
        <w:rPr>
          <w:b/>
          <w:sz w:val="36"/>
          <w:szCs w:val="36"/>
          <w:u w:val="single"/>
        </w:rPr>
      </w:pPr>
    </w:p>
    <w:p w14:paraId="0B888BCA" w14:textId="1666CAF4" w:rsidR="00837061" w:rsidRDefault="002928DD" w:rsidP="002928DD">
      <w:pPr>
        <w:rPr>
          <w:sz w:val="28"/>
          <w:szCs w:val="28"/>
        </w:rPr>
      </w:pPr>
      <w:r w:rsidRPr="002928DD">
        <w:rPr>
          <w:sz w:val="28"/>
          <w:szCs w:val="28"/>
        </w:rPr>
        <w:t xml:space="preserve">Geprüft wird ob </w:t>
      </w:r>
      <w:ins w:id="1" w:author="Sergej Zuyev" w:date="2017-08-23T19:44:00Z">
        <w:r w:rsidR="00A81E61" w:rsidRPr="00DB1315">
          <w:rPr>
            <w:color w:val="000000" w:themeColor="text1"/>
            <w:sz w:val="28"/>
            <w:szCs w:val="28"/>
          </w:rPr>
          <w:t>Bilddateien</w:t>
        </w:r>
        <w:r w:rsidR="00A81E61" w:rsidRPr="002928DD">
          <w:rPr>
            <w:sz w:val="28"/>
            <w:szCs w:val="28"/>
          </w:rPr>
          <w:t xml:space="preserve"> </w:t>
        </w:r>
      </w:ins>
      <w:r w:rsidRPr="002928DD">
        <w:rPr>
          <w:sz w:val="28"/>
          <w:szCs w:val="28"/>
        </w:rPr>
        <w:t>auf den einzelnen Plattformen eingelesen, ausgewertet und zeitlich verglichen werden können</w:t>
      </w:r>
      <w:r>
        <w:rPr>
          <w:sz w:val="28"/>
          <w:szCs w:val="28"/>
        </w:rPr>
        <w:t xml:space="preserve">. Als Referenz dient die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>-Umsetzung.</w:t>
      </w:r>
      <w:r w:rsidR="00837061">
        <w:rPr>
          <w:sz w:val="28"/>
          <w:szCs w:val="28"/>
        </w:rPr>
        <w:t xml:space="preserve"> Ein relativer Fehler &lt; 1</w:t>
      </w:r>
      <w:ins w:id="2" w:author="Sergej Zuyev" w:date="2017-08-23T19:44:00Z">
        <w:r w:rsidR="00A81E61">
          <w:rPr>
            <w:sz w:val="28"/>
            <w:szCs w:val="28"/>
          </w:rPr>
          <w:t>5</w:t>
        </w:r>
      </w:ins>
      <w:r w:rsidR="00837061">
        <w:rPr>
          <w:sz w:val="28"/>
          <w:szCs w:val="28"/>
        </w:rPr>
        <w:t xml:space="preserve"> % wird als Akzeptanzkriterium festgelegt.</w:t>
      </w:r>
    </w:p>
    <w:p w14:paraId="6DDB142B" w14:textId="77777777" w:rsidR="00837061" w:rsidRDefault="00837061" w:rsidP="002928DD">
      <w:pPr>
        <w:rPr>
          <w:sz w:val="28"/>
          <w:szCs w:val="28"/>
        </w:rPr>
      </w:pPr>
    </w:p>
    <w:p w14:paraId="44780F7B" w14:textId="0349A025" w:rsidR="00F04565" w:rsidRDefault="000B5363" w:rsidP="00837061">
      <w:pPr>
        <w:pStyle w:val="Listenabsatz"/>
        <w:numPr>
          <w:ilvl w:val="0"/>
          <w:numId w:val="3"/>
        </w:numPr>
        <w:rPr>
          <w:sz w:val="28"/>
          <w:szCs w:val="28"/>
          <w:u w:val="single"/>
        </w:rPr>
      </w:pPr>
      <w:r w:rsidRPr="000B5363">
        <w:rPr>
          <w:sz w:val="28"/>
          <w:szCs w:val="28"/>
          <w:u w:val="single"/>
        </w:rPr>
        <w:t>Test Messverfahren</w:t>
      </w:r>
      <w:r w:rsidR="00837061" w:rsidRPr="000B5363">
        <w:rPr>
          <w:sz w:val="28"/>
          <w:szCs w:val="28"/>
          <w:u w:val="single"/>
        </w:rPr>
        <w:t xml:space="preserve"> </w:t>
      </w:r>
    </w:p>
    <w:p w14:paraId="743882F5" w14:textId="77777777" w:rsidR="000B5363" w:rsidRPr="000B5363" w:rsidRDefault="000B5363" w:rsidP="000B5363">
      <w:pPr>
        <w:pStyle w:val="Listenabsatz"/>
        <w:rPr>
          <w:sz w:val="28"/>
          <w:szCs w:val="28"/>
        </w:rPr>
      </w:pPr>
    </w:p>
    <w:p w14:paraId="7F5710BA" w14:textId="395232D2" w:rsidR="000B5363" w:rsidRDefault="000B5363" w:rsidP="000B5363">
      <w:pPr>
        <w:pStyle w:val="Listenabsatz"/>
        <w:numPr>
          <w:ilvl w:val="1"/>
          <w:numId w:val="3"/>
        </w:numPr>
        <w:rPr>
          <w:ins w:id="3" w:author="Michael Erkel" w:date="2017-08-24T18:10:00Z"/>
          <w:sz w:val="28"/>
          <w:szCs w:val="28"/>
          <w:u w:val="single"/>
        </w:rPr>
      </w:pPr>
      <w:r w:rsidRPr="000B5363">
        <w:rPr>
          <w:sz w:val="28"/>
          <w:szCs w:val="28"/>
          <w:u w:val="single"/>
        </w:rPr>
        <w:t>Zeitliche Messung VHDL-Umsetzung</w:t>
      </w:r>
    </w:p>
    <w:p w14:paraId="72AFBDC0" w14:textId="77777777" w:rsidR="00DD1642" w:rsidRPr="00DD1642" w:rsidRDefault="00DD1642" w:rsidP="00DD1642">
      <w:pPr>
        <w:rPr>
          <w:sz w:val="28"/>
          <w:szCs w:val="28"/>
          <w:u w:val="single"/>
          <w:rPrChange w:id="4" w:author="Michael Erkel" w:date="2017-08-24T18:10:00Z">
            <w:rPr/>
          </w:rPrChange>
        </w:rPr>
        <w:pPrChange w:id="5" w:author="Michael Erkel" w:date="2017-08-24T18:10:00Z">
          <w:pPr>
            <w:pStyle w:val="Listenabsatz"/>
            <w:numPr>
              <w:ilvl w:val="1"/>
              <w:numId w:val="3"/>
            </w:numPr>
            <w:ind w:left="1140" w:hanging="420"/>
          </w:pPr>
        </w:pPrChange>
      </w:pPr>
    </w:p>
    <w:p w14:paraId="3A915361" w14:textId="57296124" w:rsidR="000B5363" w:rsidRDefault="000B5363" w:rsidP="0094040F">
      <w:pPr>
        <w:pStyle w:val="Listenabsatz"/>
        <w:ind w:left="1140"/>
        <w:rPr>
          <w:ins w:id="6" w:author="Michael Erkel" w:date="2017-08-24T18:10:00Z"/>
          <w:sz w:val="28"/>
          <w:szCs w:val="28"/>
        </w:rPr>
      </w:pPr>
      <w:r w:rsidRPr="000B5363">
        <w:rPr>
          <w:sz w:val="28"/>
          <w:szCs w:val="28"/>
        </w:rPr>
        <w:t xml:space="preserve">Es wird ein </w:t>
      </w:r>
      <w:r>
        <w:rPr>
          <w:sz w:val="28"/>
          <w:szCs w:val="28"/>
        </w:rPr>
        <w:t>Bild eingelesen</w:t>
      </w:r>
      <w:ins w:id="7" w:author="Sergej Zuyev" w:date="2017-08-24T12:01:00Z">
        <w:r w:rsidR="00740472">
          <w:rPr>
            <w:sz w:val="28"/>
            <w:szCs w:val="28"/>
          </w:rPr>
          <w:t xml:space="preserve"> und </w:t>
        </w:r>
        <w:r w:rsidR="0094040F">
          <w:rPr>
            <w:sz w:val="28"/>
            <w:szCs w:val="28"/>
          </w:rPr>
          <w:t>verarbeitet</w:t>
        </w:r>
      </w:ins>
      <w:r w:rsidRPr="000B5363">
        <w:rPr>
          <w:sz w:val="28"/>
          <w:szCs w:val="28"/>
        </w:rPr>
        <w:t>.</w:t>
      </w:r>
      <w:r>
        <w:rPr>
          <w:sz w:val="28"/>
          <w:szCs w:val="28"/>
        </w:rPr>
        <w:t xml:space="preserve"> Die Ausgabe der zeitlichen Messung soll in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erfolgen.</w:t>
      </w:r>
    </w:p>
    <w:p w14:paraId="31A98CCA" w14:textId="77777777" w:rsidR="00DD1642" w:rsidRDefault="00DD1642" w:rsidP="0094040F">
      <w:pPr>
        <w:pStyle w:val="Listenabsatz"/>
        <w:ind w:left="1140"/>
        <w:rPr>
          <w:sz w:val="28"/>
          <w:szCs w:val="28"/>
        </w:rPr>
      </w:pPr>
    </w:p>
    <w:p w14:paraId="6CA71D92" w14:textId="77777777" w:rsidR="000B5363" w:rsidRDefault="000B5363" w:rsidP="000B536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8841F1A" w14:textId="0E1C2712" w:rsidR="000B5363" w:rsidRDefault="000B5363" w:rsidP="000B5363">
      <w:pPr>
        <w:pStyle w:val="Listenabsatz"/>
        <w:numPr>
          <w:ilvl w:val="1"/>
          <w:numId w:val="3"/>
        </w:numPr>
        <w:rPr>
          <w:ins w:id="8" w:author="Michael Erkel" w:date="2017-08-24T18:10:00Z"/>
          <w:sz w:val="28"/>
          <w:szCs w:val="28"/>
          <w:u w:val="single"/>
        </w:rPr>
      </w:pPr>
      <w:r w:rsidRPr="000B5363">
        <w:rPr>
          <w:sz w:val="28"/>
          <w:szCs w:val="28"/>
          <w:u w:val="single"/>
        </w:rPr>
        <w:t xml:space="preserve">Zeitliche Messung </w:t>
      </w:r>
      <w:proofErr w:type="spellStart"/>
      <w:r w:rsidRPr="000B5363">
        <w:rPr>
          <w:sz w:val="28"/>
          <w:szCs w:val="28"/>
          <w:u w:val="single"/>
        </w:rPr>
        <w:t>OpenCL</w:t>
      </w:r>
      <w:proofErr w:type="spellEnd"/>
      <w:r w:rsidRPr="000B5363">
        <w:rPr>
          <w:sz w:val="28"/>
          <w:szCs w:val="28"/>
          <w:u w:val="single"/>
        </w:rPr>
        <w:t>-Umsetzung</w:t>
      </w:r>
    </w:p>
    <w:p w14:paraId="60608A8A" w14:textId="77777777" w:rsidR="00DD1642" w:rsidRPr="000B5363" w:rsidRDefault="00DD1642" w:rsidP="00DD1642">
      <w:pPr>
        <w:pStyle w:val="Listenabsatz"/>
        <w:ind w:left="1140"/>
        <w:rPr>
          <w:sz w:val="28"/>
          <w:szCs w:val="28"/>
          <w:u w:val="single"/>
        </w:rPr>
        <w:pPrChange w:id="9" w:author="Michael Erkel" w:date="2017-08-24T18:10:00Z">
          <w:pPr>
            <w:pStyle w:val="Listenabsatz"/>
            <w:numPr>
              <w:ilvl w:val="1"/>
              <w:numId w:val="3"/>
            </w:numPr>
            <w:ind w:left="1140" w:hanging="420"/>
          </w:pPr>
        </w:pPrChange>
      </w:pPr>
    </w:p>
    <w:p w14:paraId="7D4E5B7F" w14:textId="2FEB5D66" w:rsidR="000B5363" w:rsidRDefault="000B5363" w:rsidP="00DD1642">
      <w:pPr>
        <w:pStyle w:val="Listenabsatz"/>
        <w:ind w:left="1140"/>
        <w:rPr>
          <w:ins w:id="10" w:author="Michael Erkel" w:date="2017-08-24T18:10:00Z"/>
          <w:sz w:val="28"/>
          <w:szCs w:val="28"/>
        </w:rPr>
        <w:pPrChange w:id="11" w:author="Michael Erkel" w:date="2017-08-24T18:10:00Z">
          <w:pPr>
            <w:pStyle w:val="Listenabsatz"/>
            <w:ind w:firstLine="420"/>
          </w:pPr>
        </w:pPrChange>
      </w:pPr>
      <w:r w:rsidRPr="000B5363">
        <w:rPr>
          <w:sz w:val="28"/>
          <w:szCs w:val="28"/>
        </w:rPr>
        <w:t xml:space="preserve">Es wird ein </w:t>
      </w:r>
      <w:r>
        <w:rPr>
          <w:sz w:val="28"/>
          <w:szCs w:val="28"/>
        </w:rPr>
        <w:t>Bild</w:t>
      </w:r>
      <w:ins w:id="12" w:author="Sergej Zuyev" w:date="2017-08-24T12:02:00Z">
        <w:r w:rsidR="0094040F">
          <w:rPr>
            <w:sz w:val="28"/>
            <w:szCs w:val="28"/>
          </w:rPr>
          <w:t xml:space="preserve"> </w:t>
        </w:r>
      </w:ins>
      <w:r>
        <w:rPr>
          <w:sz w:val="28"/>
          <w:szCs w:val="28"/>
        </w:rPr>
        <w:t>eingelesen</w:t>
      </w:r>
      <w:ins w:id="13" w:author="Sergej Zuyev" w:date="2017-08-24T12:02:00Z">
        <w:r w:rsidR="0094040F">
          <w:rPr>
            <w:sz w:val="28"/>
            <w:szCs w:val="28"/>
          </w:rPr>
          <w:t xml:space="preserve"> </w:t>
        </w:r>
        <w:r w:rsidR="00740472">
          <w:rPr>
            <w:sz w:val="28"/>
            <w:szCs w:val="28"/>
          </w:rPr>
          <w:t xml:space="preserve">und </w:t>
        </w:r>
        <w:r w:rsidR="0094040F">
          <w:rPr>
            <w:sz w:val="28"/>
            <w:szCs w:val="28"/>
          </w:rPr>
          <w:t>verarbeitet</w:t>
        </w:r>
      </w:ins>
      <w:r w:rsidRPr="000B5363">
        <w:rPr>
          <w:sz w:val="28"/>
          <w:szCs w:val="28"/>
        </w:rPr>
        <w:t>.</w:t>
      </w:r>
      <w:r>
        <w:rPr>
          <w:sz w:val="28"/>
          <w:szCs w:val="28"/>
        </w:rPr>
        <w:t xml:space="preserve"> Die Ausgabe der zeitlichen Messung soll in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 xml:space="preserve"> erfolgen.</w:t>
      </w:r>
    </w:p>
    <w:p w14:paraId="78A209A9" w14:textId="77777777" w:rsidR="00DD1642" w:rsidRDefault="00DD1642" w:rsidP="00DD1642">
      <w:pPr>
        <w:pStyle w:val="Listenabsatz"/>
        <w:ind w:left="1140"/>
        <w:rPr>
          <w:sz w:val="28"/>
          <w:szCs w:val="28"/>
        </w:rPr>
        <w:pPrChange w:id="14" w:author="Michael Erkel" w:date="2017-08-24T18:10:00Z">
          <w:pPr>
            <w:pStyle w:val="Listenabsatz"/>
            <w:ind w:firstLine="420"/>
          </w:pPr>
        </w:pPrChange>
      </w:pPr>
    </w:p>
    <w:p w14:paraId="42190AE7" w14:textId="77777777" w:rsidR="000B5363" w:rsidRDefault="000B5363" w:rsidP="002174BD">
      <w:pPr>
        <w:rPr>
          <w:sz w:val="28"/>
          <w:szCs w:val="28"/>
        </w:rPr>
      </w:pPr>
    </w:p>
    <w:p w14:paraId="44BA8FB1" w14:textId="1DB312D8" w:rsidR="002174BD" w:rsidRDefault="002174BD" w:rsidP="002174BD">
      <w:pPr>
        <w:pStyle w:val="Listenabsatz"/>
        <w:numPr>
          <w:ilvl w:val="1"/>
          <w:numId w:val="3"/>
        </w:numPr>
        <w:rPr>
          <w:ins w:id="15" w:author="Michael Erkel" w:date="2017-08-24T18:10:00Z"/>
          <w:sz w:val="28"/>
          <w:szCs w:val="28"/>
          <w:u w:val="single"/>
        </w:rPr>
      </w:pPr>
      <w:r w:rsidRPr="002174BD">
        <w:rPr>
          <w:sz w:val="28"/>
          <w:szCs w:val="28"/>
          <w:u w:val="single"/>
        </w:rPr>
        <w:t>Vergleichbarkeit der einzelnen Messungen</w:t>
      </w:r>
    </w:p>
    <w:p w14:paraId="5B0F64FC" w14:textId="77777777" w:rsidR="00DD1642" w:rsidRDefault="00DD1642" w:rsidP="00DD1642">
      <w:pPr>
        <w:pStyle w:val="Listenabsatz"/>
        <w:ind w:left="1140"/>
        <w:rPr>
          <w:sz w:val="28"/>
          <w:szCs w:val="28"/>
          <w:u w:val="single"/>
        </w:rPr>
        <w:pPrChange w:id="16" w:author="Michael Erkel" w:date="2017-08-24T18:10:00Z">
          <w:pPr>
            <w:pStyle w:val="Listenabsatz"/>
            <w:numPr>
              <w:ilvl w:val="1"/>
              <w:numId w:val="3"/>
            </w:numPr>
            <w:ind w:left="1140" w:hanging="420"/>
          </w:pPr>
        </w:pPrChange>
      </w:pPr>
    </w:p>
    <w:p w14:paraId="5C871E11" w14:textId="350C269A" w:rsidR="002174BD" w:rsidRDefault="002174BD" w:rsidP="002174BD">
      <w:pPr>
        <w:pStyle w:val="Listenabsatz"/>
        <w:ind w:left="1140"/>
        <w:rPr>
          <w:sz w:val="28"/>
          <w:szCs w:val="28"/>
        </w:rPr>
      </w:pPr>
      <w:r w:rsidRPr="002174BD">
        <w:rPr>
          <w:sz w:val="28"/>
          <w:szCs w:val="28"/>
        </w:rPr>
        <w:t xml:space="preserve">Es sollten mindestens </w:t>
      </w:r>
      <w:ins w:id="17" w:author="Sergej Zuyev" w:date="2017-08-24T12:40:00Z">
        <w:r w:rsidR="00FB4F29">
          <w:rPr>
            <w:sz w:val="28"/>
            <w:szCs w:val="28"/>
          </w:rPr>
          <w:t>10</w:t>
        </w:r>
        <w:r w:rsidR="00FB4F29" w:rsidRPr="002174BD">
          <w:rPr>
            <w:sz w:val="28"/>
            <w:szCs w:val="28"/>
          </w:rPr>
          <w:t xml:space="preserve"> </w:t>
        </w:r>
      </w:ins>
      <w:r w:rsidRPr="002174BD">
        <w:rPr>
          <w:sz w:val="28"/>
          <w:szCs w:val="28"/>
        </w:rPr>
        <w:t>Messungen auf jeder Plattform durchgeführt werden. Eine maximale Abweichung der einzelnen Messungen sollte unter 1</w:t>
      </w:r>
      <w:ins w:id="18" w:author="Sergej Zuyev" w:date="2017-08-23T19:43:00Z">
        <w:r w:rsidR="00A81E61">
          <w:rPr>
            <w:sz w:val="28"/>
            <w:szCs w:val="28"/>
          </w:rPr>
          <w:t xml:space="preserve">5 </w:t>
        </w:r>
      </w:ins>
      <w:r w:rsidRPr="002174BD">
        <w:rPr>
          <w:sz w:val="28"/>
          <w:szCs w:val="28"/>
        </w:rPr>
        <w:t>% liegen.</w:t>
      </w:r>
    </w:p>
    <w:p w14:paraId="2E6C4633" w14:textId="195128C0" w:rsidR="006077A8" w:rsidRDefault="006077A8" w:rsidP="002174BD">
      <w:pPr>
        <w:pStyle w:val="Listenabsatz"/>
        <w:ind w:left="1140"/>
        <w:rPr>
          <w:sz w:val="28"/>
          <w:szCs w:val="28"/>
        </w:rPr>
      </w:pPr>
      <w:r>
        <w:rPr>
          <w:sz w:val="28"/>
          <w:szCs w:val="28"/>
        </w:rPr>
        <w:t>Die Messergebnisse werden tabellarisch ausgegeben und entsprechen dem vorgegebenen Format</w:t>
      </w:r>
      <w:r w:rsidR="009D3704">
        <w:rPr>
          <w:sz w:val="28"/>
          <w:szCs w:val="28"/>
        </w:rPr>
        <w:t>(</w:t>
      </w:r>
      <w:proofErr w:type="spellStart"/>
      <w:r w:rsidR="009D3704">
        <w:rPr>
          <w:sz w:val="28"/>
          <w:szCs w:val="28"/>
        </w:rPr>
        <w:t>ms</w:t>
      </w:r>
      <w:proofErr w:type="spellEnd"/>
      <w:r w:rsidR="009D370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E332E62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1C8751CD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0E59E40B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298E20D0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4C8D827C" w14:textId="77777777" w:rsidR="009D3704" w:rsidDel="0074783F" w:rsidRDefault="009D3704" w:rsidP="002174BD">
      <w:pPr>
        <w:pStyle w:val="Listenabsatz"/>
        <w:ind w:left="1140"/>
        <w:rPr>
          <w:del w:id="19" w:author="Michael Erkel" w:date="2017-08-24T18:34:00Z"/>
          <w:sz w:val="28"/>
          <w:szCs w:val="28"/>
        </w:rPr>
      </w:pPr>
    </w:p>
    <w:p w14:paraId="6BD3AE5A" w14:textId="77777777" w:rsidR="009D3704" w:rsidDel="0074783F" w:rsidRDefault="009D3704" w:rsidP="002174BD">
      <w:pPr>
        <w:pStyle w:val="Listenabsatz"/>
        <w:ind w:left="1140"/>
        <w:rPr>
          <w:del w:id="20" w:author="Michael Erkel" w:date="2017-08-24T18:34:00Z"/>
          <w:sz w:val="28"/>
          <w:szCs w:val="28"/>
        </w:rPr>
      </w:pPr>
    </w:p>
    <w:p w14:paraId="32D4B4B2" w14:textId="77777777" w:rsidR="009D3704" w:rsidDel="00DD1642" w:rsidRDefault="009D3704" w:rsidP="002174BD">
      <w:pPr>
        <w:pStyle w:val="Listenabsatz"/>
        <w:ind w:left="1140"/>
        <w:rPr>
          <w:del w:id="21" w:author="Michael Erkel" w:date="2017-08-24T18:10:00Z"/>
          <w:sz w:val="28"/>
          <w:szCs w:val="28"/>
        </w:rPr>
      </w:pPr>
    </w:p>
    <w:p w14:paraId="2524F033" w14:textId="77777777" w:rsidR="009D3704" w:rsidDel="00DD1642" w:rsidRDefault="009D3704" w:rsidP="002174BD">
      <w:pPr>
        <w:pStyle w:val="Listenabsatz"/>
        <w:ind w:left="1140"/>
        <w:rPr>
          <w:del w:id="22" w:author="Michael Erkel" w:date="2017-08-24T18:10:00Z"/>
          <w:sz w:val="28"/>
          <w:szCs w:val="28"/>
        </w:rPr>
      </w:pPr>
    </w:p>
    <w:p w14:paraId="151F9EB6" w14:textId="77777777" w:rsidR="009D3704" w:rsidDel="00DD1642" w:rsidRDefault="009D3704" w:rsidP="002174BD">
      <w:pPr>
        <w:pStyle w:val="Listenabsatz"/>
        <w:ind w:left="1140"/>
        <w:rPr>
          <w:del w:id="23" w:author="Michael Erkel" w:date="2017-08-24T18:10:00Z"/>
          <w:sz w:val="28"/>
          <w:szCs w:val="28"/>
        </w:rPr>
      </w:pPr>
    </w:p>
    <w:p w14:paraId="7C824EF5" w14:textId="385CD615" w:rsidR="00740472" w:rsidDel="00DD1642" w:rsidRDefault="00740472">
      <w:pPr>
        <w:rPr>
          <w:ins w:id="24" w:author="Sergej Zuyev" w:date="2017-08-24T12:03:00Z"/>
          <w:del w:id="25" w:author="Michael Erkel" w:date="2017-08-24T18:10:00Z"/>
          <w:sz w:val="28"/>
          <w:szCs w:val="28"/>
        </w:rPr>
      </w:pPr>
      <w:ins w:id="26" w:author="Sergej Zuyev" w:date="2017-08-24T12:03:00Z">
        <w:del w:id="27" w:author="Michael Erkel" w:date="2017-08-24T18:10:00Z">
          <w:r w:rsidDel="00DD1642">
            <w:rPr>
              <w:sz w:val="28"/>
              <w:szCs w:val="28"/>
            </w:rPr>
            <w:br w:type="page"/>
          </w:r>
        </w:del>
      </w:ins>
    </w:p>
    <w:p w14:paraId="5C8DACE8" w14:textId="77777777" w:rsidR="009D3704" w:rsidRPr="00DD1642" w:rsidRDefault="009D3704" w:rsidP="00DD1642">
      <w:pPr>
        <w:rPr>
          <w:sz w:val="28"/>
          <w:szCs w:val="28"/>
          <w:rPrChange w:id="28" w:author="Michael Erkel" w:date="2017-08-24T18:10:00Z">
            <w:rPr/>
          </w:rPrChange>
        </w:rPr>
        <w:pPrChange w:id="29" w:author="Michael Erkel" w:date="2017-08-24T18:10:00Z">
          <w:pPr>
            <w:pStyle w:val="Listenabsatz"/>
            <w:ind w:left="1140"/>
          </w:pPr>
        </w:pPrChange>
      </w:pPr>
    </w:p>
    <w:p w14:paraId="2E1C03EB" w14:textId="77777777" w:rsidR="009D3704" w:rsidRDefault="009D3704" w:rsidP="002174BD">
      <w:pPr>
        <w:pStyle w:val="Listenabsatz"/>
        <w:ind w:left="1140"/>
        <w:rPr>
          <w:sz w:val="28"/>
          <w:szCs w:val="28"/>
        </w:rPr>
      </w:pPr>
    </w:p>
    <w:p w14:paraId="03CF0C0B" w14:textId="150F686B" w:rsidR="009D3704" w:rsidRDefault="009D3704" w:rsidP="009D3704">
      <w:pPr>
        <w:pStyle w:val="Listenabsatz"/>
        <w:numPr>
          <w:ilvl w:val="0"/>
          <w:numId w:val="3"/>
        </w:numPr>
        <w:rPr>
          <w:sz w:val="28"/>
          <w:szCs w:val="28"/>
          <w:u w:val="single"/>
        </w:rPr>
      </w:pPr>
      <w:r w:rsidRPr="009D3704">
        <w:rPr>
          <w:sz w:val="28"/>
          <w:szCs w:val="28"/>
          <w:u w:val="single"/>
        </w:rPr>
        <w:t>Test VHDL-Umsetzung</w:t>
      </w:r>
    </w:p>
    <w:p w14:paraId="0B258A0C" w14:textId="77777777" w:rsidR="009D3704" w:rsidRDefault="009D3704" w:rsidP="009D3704">
      <w:pPr>
        <w:pStyle w:val="Listenabsatz"/>
        <w:rPr>
          <w:sz w:val="28"/>
          <w:szCs w:val="28"/>
          <w:u w:val="single"/>
        </w:rPr>
      </w:pPr>
    </w:p>
    <w:p w14:paraId="3A2D922D" w14:textId="78248CC9" w:rsidR="009D3704" w:rsidRDefault="009D3704" w:rsidP="009D3704">
      <w:pPr>
        <w:pStyle w:val="Listenabsatz"/>
        <w:numPr>
          <w:ilvl w:val="1"/>
          <w:numId w:val="3"/>
        </w:numPr>
        <w:rPr>
          <w:ins w:id="30" w:author="Michael Erkel" w:date="2017-08-24T18:10:00Z"/>
          <w:sz w:val="28"/>
          <w:szCs w:val="28"/>
          <w:u w:val="single"/>
        </w:rPr>
      </w:pPr>
      <w:r w:rsidRPr="009D3704">
        <w:rPr>
          <w:sz w:val="28"/>
          <w:szCs w:val="28"/>
          <w:u w:val="single"/>
        </w:rPr>
        <w:t>Einlesen von Testdateien</w:t>
      </w:r>
    </w:p>
    <w:p w14:paraId="09DC2C60" w14:textId="77777777" w:rsidR="00DD1642" w:rsidRDefault="00DD1642" w:rsidP="00DD1642">
      <w:pPr>
        <w:pStyle w:val="Listenabsatz"/>
        <w:ind w:left="1140"/>
        <w:rPr>
          <w:sz w:val="28"/>
          <w:szCs w:val="28"/>
          <w:u w:val="single"/>
        </w:rPr>
        <w:pPrChange w:id="31" w:author="Michael Erkel" w:date="2017-08-24T18:11:00Z">
          <w:pPr>
            <w:pStyle w:val="Listenabsatz"/>
            <w:numPr>
              <w:ilvl w:val="1"/>
              <w:numId w:val="3"/>
            </w:numPr>
            <w:ind w:left="1140" w:hanging="420"/>
          </w:pPr>
        </w:pPrChange>
      </w:pPr>
    </w:p>
    <w:p w14:paraId="4822BFCA" w14:textId="2E31AFDF" w:rsidR="009D3704" w:rsidRDefault="009D3704" w:rsidP="009D3704">
      <w:pPr>
        <w:pStyle w:val="Listenabsatz"/>
        <w:ind w:left="1140"/>
        <w:rPr>
          <w:sz w:val="28"/>
          <w:szCs w:val="28"/>
        </w:rPr>
      </w:pPr>
      <w:r w:rsidRPr="009D3704">
        <w:rPr>
          <w:sz w:val="28"/>
          <w:szCs w:val="28"/>
        </w:rPr>
        <w:t>Die Referenzdatei wird ohne</w:t>
      </w:r>
      <w:r>
        <w:rPr>
          <w:sz w:val="28"/>
          <w:szCs w:val="28"/>
        </w:rPr>
        <w:t xml:space="preserve"> eine</w:t>
      </w:r>
      <w:r w:rsidRPr="009D3704">
        <w:rPr>
          <w:sz w:val="28"/>
          <w:szCs w:val="28"/>
        </w:rPr>
        <w:t xml:space="preserve"> Fehler</w:t>
      </w:r>
      <w:r>
        <w:rPr>
          <w:sz w:val="28"/>
          <w:szCs w:val="28"/>
        </w:rPr>
        <w:t>ausgabe</w:t>
      </w:r>
      <w:r w:rsidRPr="009D3704">
        <w:rPr>
          <w:sz w:val="28"/>
          <w:szCs w:val="28"/>
        </w:rPr>
        <w:t xml:space="preserve"> eingelesen</w:t>
      </w:r>
      <w:ins w:id="32" w:author="Sergej Zuyev" w:date="2017-08-24T12:41:00Z">
        <w:r w:rsidR="00E333A5">
          <w:rPr>
            <w:sz w:val="28"/>
            <w:szCs w:val="28"/>
          </w:rPr>
          <w:t xml:space="preserve">, verarbeitet </w:t>
        </w:r>
      </w:ins>
      <w:r w:rsidRPr="009D3704">
        <w:rPr>
          <w:sz w:val="28"/>
          <w:szCs w:val="28"/>
        </w:rPr>
        <w:t xml:space="preserve">und </w:t>
      </w:r>
      <w:r>
        <w:rPr>
          <w:sz w:val="28"/>
          <w:szCs w:val="28"/>
        </w:rPr>
        <w:t xml:space="preserve">auf dem Ausgabegerät </w:t>
      </w:r>
      <w:r w:rsidRPr="009D3704">
        <w:rPr>
          <w:sz w:val="28"/>
          <w:szCs w:val="28"/>
        </w:rPr>
        <w:t>dargestellt</w:t>
      </w:r>
      <w:r>
        <w:rPr>
          <w:sz w:val="28"/>
          <w:szCs w:val="28"/>
        </w:rPr>
        <w:t>.</w:t>
      </w:r>
    </w:p>
    <w:p w14:paraId="5DF11412" w14:textId="4334D441" w:rsidR="009D3704" w:rsidRDefault="009D3704" w:rsidP="009D3704">
      <w:pPr>
        <w:pStyle w:val="Listenabsatz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Die </w:t>
      </w:r>
      <w:ins w:id="33" w:author="Sergej Zuyev" w:date="2017-08-24T12:53:00Z">
        <w:r w:rsidR="00451CCB">
          <w:rPr>
            <w:sz w:val="28"/>
            <w:szCs w:val="28"/>
          </w:rPr>
          <w:t>Testdatei</w:t>
        </w:r>
      </w:ins>
      <w:r>
        <w:rPr>
          <w:sz w:val="28"/>
          <w:szCs w:val="28"/>
        </w:rPr>
        <w:t xml:space="preserve"> wird ohne eine Fehlerausgabe eingelesen</w:t>
      </w:r>
      <w:ins w:id="34" w:author="Sergej Zuyev" w:date="2017-08-24T12:41:00Z">
        <w:r w:rsidR="00E333A5">
          <w:rPr>
            <w:sz w:val="28"/>
            <w:szCs w:val="28"/>
          </w:rPr>
          <w:t>, verarbeitet</w:t>
        </w:r>
      </w:ins>
      <w:r>
        <w:rPr>
          <w:sz w:val="28"/>
          <w:szCs w:val="28"/>
        </w:rPr>
        <w:t xml:space="preserve"> und auf dem Ausgabegerät dargestellt.</w:t>
      </w:r>
    </w:p>
    <w:p w14:paraId="2EC5BFC6" w14:textId="1E72F824" w:rsidR="009D3704" w:rsidRDefault="009D3704" w:rsidP="009D370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0927A84" w14:textId="707DC253" w:rsidR="009D3704" w:rsidRDefault="009D3704" w:rsidP="009D3704">
      <w:pPr>
        <w:pStyle w:val="Listenabsatz"/>
        <w:numPr>
          <w:ilvl w:val="1"/>
          <w:numId w:val="3"/>
        </w:numPr>
        <w:rPr>
          <w:ins w:id="35" w:author="Michael Erkel" w:date="2017-08-24T18:11:00Z"/>
          <w:sz w:val="28"/>
          <w:szCs w:val="28"/>
          <w:u w:val="single"/>
        </w:rPr>
      </w:pPr>
      <w:r w:rsidRPr="009D3704">
        <w:rPr>
          <w:sz w:val="28"/>
          <w:szCs w:val="28"/>
          <w:u w:val="single"/>
        </w:rPr>
        <w:t>Vergleich von Testdateien</w:t>
      </w:r>
    </w:p>
    <w:p w14:paraId="5E9F0D2E" w14:textId="77777777" w:rsidR="00DD1642" w:rsidRPr="009D3704" w:rsidRDefault="00DD1642" w:rsidP="00DD1642">
      <w:pPr>
        <w:pStyle w:val="Listenabsatz"/>
        <w:ind w:left="1140"/>
        <w:rPr>
          <w:sz w:val="28"/>
          <w:szCs w:val="28"/>
          <w:u w:val="single"/>
        </w:rPr>
        <w:pPrChange w:id="36" w:author="Michael Erkel" w:date="2017-08-24T18:11:00Z">
          <w:pPr>
            <w:pStyle w:val="Listenabsatz"/>
            <w:numPr>
              <w:ilvl w:val="1"/>
              <w:numId w:val="3"/>
            </w:numPr>
            <w:ind w:left="1140" w:hanging="420"/>
          </w:pPr>
        </w:pPrChange>
      </w:pPr>
    </w:p>
    <w:p w14:paraId="737BD3EB" w14:textId="7136B91F" w:rsidR="009D3704" w:rsidRDefault="00F02FD7" w:rsidP="009D3704">
      <w:pPr>
        <w:pStyle w:val="Listenabsatz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Die Dateien werden verglichen und es wird ein Ergebnis </w:t>
      </w:r>
      <w:ins w:id="37" w:author="Sergej Zuyev" w:date="2017-08-23T19:41:00Z">
        <w:r w:rsidR="00A81E61">
          <w:rPr>
            <w:sz w:val="28"/>
            <w:szCs w:val="28"/>
          </w:rPr>
          <w:t>„Übereinstimmung in %“</w:t>
        </w:r>
      </w:ins>
      <w:r>
        <w:rPr>
          <w:sz w:val="28"/>
          <w:szCs w:val="28"/>
        </w:rPr>
        <w:t xml:space="preserve"> ausgegeben.</w:t>
      </w:r>
      <w:r w:rsidR="0032477B" w:rsidRPr="0032477B">
        <w:rPr>
          <w:sz w:val="28"/>
          <w:szCs w:val="28"/>
        </w:rPr>
        <w:t xml:space="preserve"> </w:t>
      </w:r>
      <w:r w:rsidR="0032477B">
        <w:rPr>
          <w:sz w:val="28"/>
          <w:szCs w:val="28"/>
        </w:rPr>
        <w:t xml:space="preserve">Der relative Fehler im Vergleich zur </w:t>
      </w:r>
      <w:proofErr w:type="spellStart"/>
      <w:r w:rsidR="0032477B">
        <w:rPr>
          <w:sz w:val="28"/>
          <w:szCs w:val="28"/>
        </w:rPr>
        <w:t>Matlab</w:t>
      </w:r>
      <w:proofErr w:type="spellEnd"/>
      <w:r w:rsidR="0032477B">
        <w:rPr>
          <w:sz w:val="28"/>
          <w:szCs w:val="28"/>
        </w:rPr>
        <w:t xml:space="preserve">-Referenz sollte </w:t>
      </w:r>
      <w:ins w:id="38" w:author="Sergej Zuyev" w:date="2017-08-23T19:41:00Z">
        <w:r w:rsidR="00A81E61">
          <w:rPr>
            <w:sz w:val="28"/>
            <w:szCs w:val="28"/>
          </w:rPr>
          <w:t xml:space="preserve">unter </w:t>
        </w:r>
      </w:ins>
      <w:r w:rsidR="0032477B">
        <w:rPr>
          <w:sz w:val="28"/>
          <w:szCs w:val="28"/>
        </w:rPr>
        <w:t>1</w:t>
      </w:r>
      <w:ins w:id="39" w:author="Sergej Zuyev" w:date="2017-08-23T19:41:00Z">
        <w:r w:rsidR="00A81E61">
          <w:rPr>
            <w:sz w:val="28"/>
            <w:szCs w:val="28"/>
          </w:rPr>
          <w:t>5</w:t>
        </w:r>
      </w:ins>
      <w:r w:rsidR="0032477B">
        <w:rPr>
          <w:sz w:val="28"/>
          <w:szCs w:val="28"/>
        </w:rPr>
        <w:t xml:space="preserve"> % liegen.</w:t>
      </w:r>
    </w:p>
    <w:p w14:paraId="228A456E" w14:textId="77777777" w:rsidR="00F02FD7" w:rsidRDefault="00F02FD7" w:rsidP="00F02FD7">
      <w:pPr>
        <w:rPr>
          <w:sz w:val="28"/>
          <w:szCs w:val="28"/>
        </w:rPr>
      </w:pPr>
    </w:p>
    <w:p w14:paraId="0981D1DD" w14:textId="77777777" w:rsidR="00F02FD7" w:rsidRDefault="00F02FD7" w:rsidP="00F02FD7">
      <w:pPr>
        <w:rPr>
          <w:sz w:val="28"/>
          <w:szCs w:val="28"/>
        </w:rPr>
      </w:pPr>
    </w:p>
    <w:p w14:paraId="545CB864" w14:textId="77777777" w:rsidR="00F02FD7" w:rsidRDefault="00F02FD7" w:rsidP="00F02FD7">
      <w:pPr>
        <w:rPr>
          <w:sz w:val="28"/>
          <w:szCs w:val="28"/>
        </w:rPr>
      </w:pPr>
    </w:p>
    <w:p w14:paraId="041ABB82" w14:textId="247C144C" w:rsidR="00F02FD7" w:rsidRDefault="00F02FD7" w:rsidP="00F02FD7">
      <w:pPr>
        <w:pStyle w:val="Listenabsatz"/>
        <w:numPr>
          <w:ilvl w:val="0"/>
          <w:numId w:val="3"/>
        </w:numPr>
        <w:rPr>
          <w:sz w:val="28"/>
          <w:szCs w:val="28"/>
          <w:u w:val="single"/>
        </w:rPr>
      </w:pPr>
      <w:r w:rsidRPr="00F02FD7">
        <w:rPr>
          <w:sz w:val="28"/>
          <w:szCs w:val="28"/>
          <w:u w:val="single"/>
        </w:rPr>
        <w:t xml:space="preserve">Test </w:t>
      </w:r>
      <w:proofErr w:type="spellStart"/>
      <w:r w:rsidRPr="00F02FD7">
        <w:rPr>
          <w:sz w:val="28"/>
          <w:szCs w:val="28"/>
          <w:u w:val="single"/>
        </w:rPr>
        <w:t>OpenCl</w:t>
      </w:r>
      <w:proofErr w:type="spellEnd"/>
      <w:r w:rsidRPr="00F02FD7">
        <w:rPr>
          <w:sz w:val="28"/>
          <w:szCs w:val="28"/>
          <w:u w:val="single"/>
        </w:rPr>
        <w:t>-Umsetzung</w:t>
      </w:r>
    </w:p>
    <w:p w14:paraId="47236E91" w14:textId="77777777" w:rsidR="00F02FD7" w:rsidRDefault="00F02FD7" w:rsidP="00F02FD7">
      <w:pPr>
        <w:pStyle w:val="Listenabsatz"/>
        <w:rPr>
          <w:sz w:val="28"/>
          <w:szCs w:val="28"/>
          <w:u w:val="single"/>
        </w:rPr>
      </w:pPr>
    </w:p>
    <w:p w14:paraId="35558B0A" w14:textId="33C9F58E" w:rsidR="00F02FD7" w:rsidRDefault="00F02FD7" w:rsidP="00F02FD7">
      <w:pPr>
        <w:pStyle w:val="Listenabsatz"/>
        <w:numPr>
          <w:ilvl w:val="1"/>
          <w:numId w:val="3"/>
        </w:numPr>
        <w:rPr>
          <w:ins w:id="40" w:author="Michael Erkel" w:date="2017-08-24T18:11:00Z"/>
          <w:sz w:val="28"/>
          <w:szCs w:val="28"/>
          <w:u w:val="single"/>
        </w:rPr>
      </w:pPr>
      <w:r>
        <w:rPr>
          <w:sz w:val="28"/>
          <w:szCs w:val="28"/>
          <w:u w:val="single"/>
        </w:rPr>
        <w:t>Einlesen von Testdateien</w:t>
      </w:r>
    </w:p>
    <w:p w14:paraId="16C9814B" w14:textId="77777777" w:rsidR="00DD1642" w:rsidRDefault="00DD1642" w:rsidP="00DD1642">
      <w:pPr>
        <w:pStyle w:val="Listenabsatz"/>
        <w:ind w:left="1140"/>
        <w:rPr>
          <w:sz w:val="28"/>
          <w:szCs w:val="28"/>
          <w:u w:val="single"/>
        </w:rPr>
        <w:pPrChange w:id="41" w:author="Michael Erkel" w:date="2017-08-24T18:11:00Z">
          <w:pPr>
            <w:pStyle w:val="Listenabsatz"/>
            <w:numPr>
              <w:ilvl w:val="1"/>
              <w:numId w:val="3"/>
            </w:numPr>
            <w:ind w:left="1140" w:hanging="420"/>
          </w:pPr>
        </w:pPrChange>
      </w:pPr>
    </w:p>
    <w:p w14:paraId="65DE1037" w14:textId="4DA333BB" w:rsidR="00F02FD7" w:rsidRDefault="00F02FD7" w:rsidP="00DE23B2">
      <w:pPr>
        <w:pStyle w:val="Listenabsatz"/>
        <w:ind w:left="1140"/>
        <w:rPr>
          <w:sz w:val="28"/>
          <w:szCs w:val="28"/>
        </w:rPr>
        <w:pPrChange w:id="42" w:author="Michael Erkel" w:date="2017-08-24T18:52:00Z">
          <w:pPr>
            <w:pStyle w:val="Listenabsatz"/>
          </w:pPr>
        </w:pPrChange>
      </w:pPr>
      <w:r w:rsidRPr="009D3704">
        <w:rPr>
          <w:sz w:val="28"/>
          <w:szCs w:val="28"/>
        </w:rPr>
        <w:t>Die Referenzdatei wird ohne</w:t>
      </w:r>
      <w:r>
        <w:rPr>
          <w:sz w:val="28"/>
          <w:szCs w:val="28"/>
        </w:rPr>
        <w:t xml:space="preserve"> eine</w:t>
      </w:r>
      <w:r w:rsidRPr="009D3704">
        <w:rPr>
          <w:sz w:val="28"/>
          <w:szCs w:val="28"/>
        </w:rPr>
        <w:t xml:space="preserve"> Fehler</w:t>
      </w:r>
      <w:r>
        <w:rPr>
          <w:sz w:val="28"/>
          <w:szCs w:val="28"/>
        </w:rPr>
        <w:t>ausgabe</w:t>
      </w:r>
      <w:r w:rsidRPr="009D3704">
        <w:rPr>
          <w:sz w:val="28"/>
          <w:szCs w:val="28"/>
        </w:rPr>
        <w:t xml:space="preserve"> eingelesen</w:t>
      </w:r>
      <w:ins w:id="43" w:author="Sergej Zuyev" w:date="2017-08-24T12:41:00Z">
        <w:r w:rsidR="00E333A5">
          <w:rPr>
            <w:sz w:val="28"/>
            <w:szCs w:val="28"/>
          </w:rPr>
          <w:t>, verarbeitet</w:t>
        </w:r>
      </w:ins>
      <w:r w:rsidRPr="009D3704">
        <w:rPr>
          <w:sz w:val="28"/>
          <w:szCs w:val="28"/>
        </w:rPr>
        <w:t xml:space="preserve"> und </w:t>
      </w:r>
      <w:r>
        <w:rPr>
          <w:sz w:val="28"/>
          <w:szCs w:val="28"/>
        </w:rPr>
        <w:t xml:space="preserve">auf dem Ausgabegerät </w:t>
      </w:r>
      <w:r w:rsidRPr="009D3704">
        <w:rPr>
          <w:sz w:val="28"/>
          <w:szCs w:val="28"/>
        </w:rPr>
        <w:t>dargestellt</w:t>
      </w:r>
      <w:r>
        <w:rPr>
          <w:sz w:val="28"/>
          <w:szCs w:val="28"/>
        </w:rPr>
        <w:t>.</w:t>
      </w:r>
    </w:p>
    <w:p w14:paraId="132100B3" w14:textId="5B68DBF6" w:rsidR="00F02FD7" w:rsidRDefault="00F02FD7" w:rsidP="00DE23B2">
      <w:pPr>
        <w:pStyle w:val="Listenabsatz"/>
        <w:ind w:left="1140"/>
        <w:rPr>
          <w:sz w:val="28"/>
          <w:szCs w:val="28"/>
        </w:rPr>
        <w:pPrChange w:id="44" w:author="Michael Erkel" w:date="2017-08-24T18:53:00Z">
          <w:pPr>
            <w:pStyle w:val="Listenabsatz"/>
          </w:pPr>
        </w:pPrChange>
      </w:pPr>
      <w:r>
        <w:rPr>
          <w:sz w:val="28"/>
          <w:szCs w:val="28"/>
        </w:rPr>
        <w:t xml:space="preserve">Die </w:t>
      </w:r>
      <w:ins w:id="45" w:author="Sergej Zuyev" w:date="2017-08-24T12:54:00Z">
        <w:r w:rsidR="00CC3EFE">
          <w:rPr>
            <w:sz w:val="28"/>
            <w:szCs w:val="28"/>
          </w:rPr>
          <w:t>Testdatei</w:t>
        </w:r>
      </w:ins>
      <w:r>
        <w:rPr>
          <w:sz w:val="28"/>
          <w:szCs w:val="28"/>
        </w:rPr>
        <w:t xml:space="preserve"> wird ohne eine Fehlerausgabe eingelesen</w:t>
      </w:r>
      <w:ins w:id="46" w:author="Sergej Zuyev" w:date="2017-08-24T12:42:00Z">
        <w:r w:rsidR="00E333A5">
          <w:rPr>
            <w:sz w:val="28"/>
            <w:szCs w:val="28"/>
          </w:rPr>
          <w:t>, verarbeitet</w:t>
        </w:r>
      </w:ins>
      <w:r>
        <w:rPr>
          <w:sz w:val="28"/>
          <w:szCs w:val="28"/>
        </w:rPr>
        <w:t xml:space="preserve"> und auf dem Ausgabegerät dargestellt.</w:t>
      </w:r>
    </w:p>
    <w:p w14:paraId="74248A06" w14:textId="77777777" w:rsidR="00F02FD7" w:rsidRDefault="00F02FD7" w:rsidP="00F02FD7">
      <w:pPr>
        <w:pStyle w:val="Listenabsatz"/>
        <w:rPr>
          <w:sz w:val="28"/>
          <w:szCs w:val="28"/>
        </w:rPr>
      </w:pPr>
    </w:p>
    <w:p w14:paraId="38CFEE75" w14:textId="30B3CF3D" w:rsidR="00F02FD7" w:rsidRDefault="00F02FD7" w:rsidP="00F02FD7">
      <w:pPr>
        <w:pStyle w:val="Listenabsatz"/>
        <w:numPr>
          <w:ilvl w:val="1"/>
          <w:numId w:val="3"/>
        </w:numPr>
        <w:rPr>
          <w:ins w:id="47" w:author="Michael Erkel" w:date="2017-08-24T18:11:00Z"/>
          <w:sz w:val="28"/>
          <w:szCs w:val="28"/>
          <w:u w:val="single"/>
        </w:rPr>
      </w:pPr>
      <w:r w:rsidRPr="00F02FD7">
        <w:rPr>
          <w:sz w:val="28"/>
          <w:szCs w:val="28"/>
          <w:u w:val="single"/>
        </w:rPr>
        <w:t>Vergleich von Testdateien</w:t>
      </w:r>
      <w:bookmarkStart w:id="48" w:name="_GoBack"/>
      <w:bookmarkEnd w:id="48"/>
    </w:p>
    <w:p w14:paraId="4B71DD15" w14:textId="77777777" w:rsidR="00DD1642" w:rsidRDefault="00DD1642" w:rsidP="00DD1642">
      <w:pPr>
        <w:pStyle w:val="Listenabsatz"/>
        <w:ind w:left="1140"/>
        <w:rPr>
          <w:sz w:val="28"/>
          <w:szCs w:val="28"/>
          <w:u w:val="single"/>
        </w:rPr>
        <w:pPrChange w:id="49" w:author="Michael Erkel" w:date="2017-08-24T18:11:00Z">
          <w:pPr>
            <w:pStyle w:val="Listenabsatz"/>
            <w:numPr>
              <w:ilvl w:val="1"/>
              <w:numId w:val="3"/>
            </w:numPr>
            <w:ind w:left="1140" w:hanging="420"/>
          </w:pPr>
        </w:pPrChange>
      </w:pPr>
    </w:p>
    <w:p w14:paraId="7D22199E" w14:textId="5E3825DE" w:rsidR="00F02FD7" w:rsidRDefault="00F02FD7" w:rsidP="00DE23B2">
      <w:pPr>
        <w:pStyle w:val="Listenabsatz"/>
        <w:ind w:left="1140"/>
        <w:rPr>
          <w:sz w:val="28"/>
          <w:szCs w:val="28"/>
        </w:rPr>
        <w:pPrChange w:id="50" w:author="Michael Erkel" w:date="2017-08-24T18:53:00Z">
          <w:pPr>
            <w:pStyle w:val="Listenabsatz"/>
          </w:pPr>
        </w:pPrChange>
      </w:pPr>
      <w:r>
        <w:rPr>
          <w:sz w:val="28"/>
          <w:szCs w:val="28"/>
        </w:rPr>
        <w:t xml:space="preserve">Die Dateien werden verglichen und es wird ein Ergebnis </w:t>
      </w:r>
      <w:ins w:id="51" w:author="Sergej Zuyev" w:date="2017-08-23T19:42:00Z">
        <w:r w:rsidR="00A81E61">
          <w:rPr>
            <w:sz w:val="28"/>
            <w:szCs w:val="28"/>
          </w:rPr>
          <w:t>„Übereinstimmung in %“</w:t>
        </w:r>
      </w:ins>
      <w:r>
        <w:rPr>
          <w:sz w:val="28"/>
          <w:szCs w:val="28"/>
        </w:rPr>
        <w:t xml:space="preserve"> ausgegeben.</w:t>
      </w:r>
      <w:r w:rsidR="0032477B">
        <w:rPr>
          <w:sz w:val="28"/>
          <w:szCs w:val="28"/>
        </w:rPr>
        <w:t xml:space="preserve"> Der relative Fehler im Vergleich zur </w:t>
      </w:r>
      <w:proofErr w:type="spellStart"/>
      <w:r w:rsidR="0032477B">
        <w:rPr>
          <w:sz w:val="28"/>
          <w:szCs w:val="28"/>
        </w:rPr>
        <w:t>Matlab</w:t>
      </w:r>
      <w:proofErr w:type="spellEnd"/>
      <w:r w:rsidR="0032477B">
        <w:rPr>
          <w:sz w:val="28"/>
          <w:szCs w:val="28"/>
        </w:rPr>
        <w:t xml:space="preserve">-Referenz sollte </w:t>
      </w:r>
      <w:ins w:id="52" w:author="Sergej Zuyev" w:date="2017-08-23T19:42:00Z">
        <w:r w:rsidR="00A81E61">
          <w:rPr>
            <w:sz w:val="28"/>
            <w:szCs w:val="28"/>
          </w:rPr>
          <w:t xml:space="preserve">unter </w:t>
        </w:r>
      </w:ins>
      <w:r w:rsidR="0032477B">
        <w:rPr>
          <w:sz w:val="28"/>
          <w:szCs w:val="28"/>
        </w:rPr>
        <w:t>1</w:t>
      </w:r>
      <w:ins w:id="53" w:author="Sergej Zuyev" w:date="2017-08-23T19:42:00Z">
        <w:r w:rsidR="00A81E61">
          <w:rPr>
            <w:sz w:val="28"/>
            <w:szCs w:val="28"/>
          </w:rPr>
          <w:t>5</w:t>
        </w:r>
      </w:ins>
      <w:r w:rsidR="0032477B">
        <w:rPr>
          <w:sz w:val="28"/>
          <w:szCs w:val="28"/>
        </w:rPr>
        <w:t xml:space="preserve"> % liegen. </w:t>
      </w:r>
    </w:p>
    <w:p w14:paraId="72B1F93F" w14:textId="77777777" w:rsidR="00F02FD7" w:rsidRDefault="00F02FD7" w:rsidP="00F02FD7">
      <w:pPr>
        <w:pStyle w:val="Listenabsatz"/>
        <w:ind w:left="1140"/>
        <w:rPr>
          <w:sz w:val="28"/>
          <w:szCs w:val="28"/>
        </w:rPr>
      </w:pPr>
    </w:p>
    <w:p w14:paraId="36CB640C" w14:textId="77777777" w:rsidR="00F02FD7" w:rsidRPr="00F02FD7" w:rsidRDefault="00F02FD7" w:rsidP="00F02FD7">
      <w:pPr>
        <w:pStyle w:val="Listenabsatz"/>
        <w:ind w:left="1140"/>
        <w:rPr>
          <w:sz w:val="28"/>
          <w:szCs w:val="28"/>
          <w:u w:val="single"/>
        </w:rPr>
      </w:pPr>
    </w:p>
    <w:p w14:paraId="37F18241" w14:textId="77777777" w:rsidR="009D3704" w:rsidRDefault="009D3704" w:rsidP="009D3704">
      <w:pPr>
        <w:pStyle w:val="Listenabsatz"/>
        <w:ind w:left="1140"/>
        <w:rPr>
          <w:sz w:val="28"/>
          <w:szCs w:val="28"/>
        </w:rPr>
      </w:pPr>
    </w:p>
    <w:p w14:paraId="471EC072" w14:textId="77777777" w:rsidR="009D3704" w:rsidRPr="009D3704" w:rsidRDefault="009D3704" w:rsidP="009D3704">
      <w:pPr>
        <w:pStyle w:val="Listenabsatz"/>
        <w:ind w:left="1140"/>
        <w:rPr>
          <w:sz w:val="28"/>
          <w:szCs w:val="28"/>
        </w:rPr>
      </w:pPr>
    </w:p>
    <w:p w14:paraId="1C9510D2" w14:textId="77777777" w:rsidR="002174BD" w:rsidRPr="002174BD" w:rsidRDefault="002174BD" w:rsidP="002174BD">
      <w:pPr>
        <w:pStyle w:val="Listenabsatz"/>
        <w:ind w:left="1140"/>
        <w:rPr>
          <w:sz w:val="28"/>
          <w:szCs w:val="28"/>
        </w:rPr>
      </w:pPr>
    </w:p>
    <w:p w14:paraId="67CBBCF0" w14:textId="77777777" w:rsidR="000B5363" w:rsidRPr="000B5363" w:rsidRDefault="000B5363" w:rsidP="000B5363">
      <w:pPr>
        <w:pStyle w:val="Listenabsatz"/>
        <w:ind w:left="1140"/>
        <w:rPr>
          <w:sz w:val="28"/>
          <w:szCs w:val="28"/>
        </w:rPr>
      </w:pPr>
    </w:p>
    <w:p w14:paraId="6C687B82" w14:textId="77777777" w:rsidR="000B5363" w:rsidRPr="000B5363" w:rsidRDefault="000B5363" w:rsidP="000B5363">
      <w:pPr>
        <w:pStyle w:val="Listenabsatz"/>
        <w:rPr>
          <w:sz w:val="28"/>
          <w:szCs w:val="28"/>
        </w:rPr>
      </w:pPr>
    </w:p>
    <w:p w14:paraId="4CF6B12F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2EF82733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0104A22D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29CE593D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6C42382C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4371F279" w14:textId="77777777" w:rsidR="00F04565" w:rsidDel="00704A25" w:rsidRDefault="00F04565" w:rsidP="0060533B">
      <w:pPr>
        <w:jc w:val="center"/>
        <w:rPr>
          <w:del w:id="54" w:author="Michael Erkel" w:date="2017-08-24T18:02:00Z"/>
          <w:b/>
          <w:sz w:val="36"/>
          <w:szCs w:val="36"/>
          <w:u w:val="single"/>
        </w:rPr>
      </w:pPr>
    </w:p>
    <w:p w14:paraId="056FDF35" w14:textId="77777777" w:rsidR="00F04565" w:rsidDel="00704A25" w:rsidRDefault="00F04565" w:rsidP="0060533B">
      <w:pPr>
        <w:jc w:val="center"/>
        <w:rPr>
          <w:del w:id="55" w:author="Michael Erkel" w:date="2017-08-24T18:02:00Z"/>
          <w:b/>
          <w:sz w:val="36"/>
          <w:szCs w:val="36"/>
          <w:u w:val="single"/>
        </w:rPr>
      </w:pPr>
    </w:p>
    <w:p w14:paraId="68B5966F" w14:textId="77777777" w:rsidR="003B67B4" w:rsidRDefault="003B67B4"/>
    <w:p w14:paraId="195912D1" w14:textId="77777777" w:rsidR="003B67B4" w:rsidRDefault="003B67B4">
      <w:pPr>
        <w:rPr>
          <w:ins w:id="56" w:author="Michael Erkel" w:date="2017-08-24T18:03:00Z"/>
        </w:rPr>
      </w:pPr>
    </w:p>
    <w:p w14:paraId="505F8883" w14:textId="77777777" w:rsidR="00704A25" w:rsidRDefault="00704A25">
      <w:pPr>
        <w:rPr>
          <w:ins w:id="57" w:author="Michael Erkel" w:date="2017-08-24T18:03:00Z"/>
        </w:rPr>
      </w:pPr>
    </w:p>
    <w:p w14:paraId="63B81792" w14:textId="77777777" w:rsidR="00704A25" w:rsidRDefault="00704A25"/>
    <w:p w14:paraId="0933A463" w14:textId="77777777" w:rsidR="003B67B4" w:rsidRDefault="003B67B4"/>
    <w:tbl>
      <w:tblPr>
        <w:tblStyle w:val="Tabellenraster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303991" w14:paraId="5148622C" w14:textId="77777777" w:rsidTr="00955E95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47F30660" w14:textId="1E30C684" w:rsidR="00303991" w:rsidRPr="00303991" w:rsidRDefault="00303991" w:rsidP="00303991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t>Änderungshistorie</w:t>
            </w:r>
          </w:p>
        </w:tc>
      </w:tr>
      <w:tr w:rsidR="00303991" w14:paraId="1B546630" w14:textId="77777777" w:rsidTr="00955E95">
        <w:tc>
          <w:tcPr>
            <w:tcW w:w="1509" w:type="dxa"/>
            <w:shd w:val="clear" w:color="auto" w:fill="E7E6E6" w:themeFill="background2"/>
          </w:tcPr>
          <w:p w14:paraId="60EB0EE5" w14:textId="503C805B" w:rsidR="00303991" w:rsidRPr="00303991" w:rsidRDefault="00303991" w:rsidP="00303991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0D9D5917" w14:textId="3C150B0F" w:rsidR="00303991" w:rsidRDefault="00303991" w:rsidP="00303991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686F9282" w14:textId="0E561CCA" w:rsidR="00303991" w:rsidRDefault="00303991" w:rsidP="00303991">
            <w:pPr>
              <w:jc w:val="center"/>
            </w:pPr>
            <w:r>
              <w:t>Datum</w:t>
            </w:r>
          </w:p>
        </w:tc>
      </w:tr>
      <w:tr w:rsidR="00303991" w14:paraId="3D83647F" w14:textId="77777777" w:rsidTr="00955E95">
        <w:tc>
          <w:tcPr>
            <w:tcW w:w="1509" w:type="dxa"/>
          </w:tcPr>
          <w:p w14:paraId="0FE0F491" w14:textId="189B18CC" w:rsidR="00303991" w:rsidRDefault="00303991">
            <w:r>
              <w:t>0</w:t>
            </w:r>
          </w:p>
        </w:tc>
        <w:tc>
          <w:tcPr>
            <w:tcW w:w="6037" w:type="dxa"/>
          </w:tcPr>
          <w:p w14:paraId="6CC947DA" w14:textId="1113126B" w:rsidR="00303991" w:rsidRDefault="00303991">
            <w:r>
              <w:t>Erstausgabe</w:t>
            </w:r>
          </w:p>
        </w:tc>
        <w:tc>
          <w:tcPr>
            <w:tcW w:w="1944" w:type="dxa"/>
          </w:tcPr>
          <w:p w14:paraId="00D66F95" w14:textId="2B11AE82" w:rsidR="00303991" w:rsidRDefault="00DD1642">
            <w:ins w:id="58" w:author="Michael Erkel" w:date="2017-08-24T18:09:00Z">
              <w:r>
                <w:rPr>
                  <w:rFonts w:ascii="Calibri" w:hAnsi="Calibri" w:cs="Helvetica"/>
                  <w:color w:val="000000"/>
                </w:rPr>
                <w:t>23</w:t>
              </w:r>
            </w:ins>
            <w:del w:id="59" w:author="Michael Erkel" w:date="2017-08-24T18:09:00Z">
              <w:r w:rsidR="00101F8D" w:rsidDel="00DD1642">
                <w:rPr>
                  <w:rFonts w:ascii="Calibri" w:hAnsi="Calibri" w:cs="Helvetica"/>
                  <w:color w:val="000000"/>
                </w:rPr>
                <w:delText>06</w:delText>
              </w:r>
            </w:del>
            <w:r w:rsidR="00101F8D">
              <w:rPr>
                <w:rFonts w:ascii="Calibri" w:hAnsi="Calibri" w:cs="Helvetica"/>
                <w:color w:val="000000"/>
              </w:rPr>
              <w:t>.08.2017</w:t>
            </w:r>
          </w:p>
        </w:tc>
      </w:tr>
      <w:tr w:rsidR="00303991" w14:paraId="15A14666" w14:textId="77777777" w:rsidTr="00955E95">
        <w:tc>
          <w:tcPr>
            <w:tcW w:w="1509" w:type="dxa"/>
          </w:tcPr>
          <w:p w14:paraId="74B32CE8" w14:textId="77777777" w:rsidR="00303991" w:rsidRDefault="00303991"/>
        </w:tc>
        <w:tc>
          <w:tcPr>
            <w:tcW w:w="6037" w:type="dxa"/>
          </w:tcPr>
          <w:p w14:paraId="60BDECF4" w14:textId="77777777" w:rsidR="00303991" w:rsidRDefault="00303991"/>
        </w:tc>
        <w:tc>
          <w:tcPr>
            <w:tcW w:w="1944" w:type="dxa"/>
          </w:tcPr>
          <w:p w14:paraId="71383DA1" w14:textId="77777777" w:rsidR="00303991" w:rsidRDefault="00303991"/>
        </w:tc>
      </w:tr>
    </w:tbl>
    <w:p w14:paraId="1D360FE2" w14:textId="77777777" w:rsidR="003B67B4" w:rsidRDefault="003B67B4"/>
    <w:p w14:paraId="3E0C0122" w14:textId="77777777" w:rsidR="003B67B4" w:rsidRDefault="003B67B4"/>
    <w:p w14:paraId="6D943962" w14:textId="77777777" w:rsidR="003B67B4" w:rsidRDefault="003B67B4"/>
    <w:p w14:paraId="0560A68D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03DA71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A6A621B" w14:textId="77777777" w:rsidR="003B67B4" w:rsidRDefault="003B67B4"/>
    <w:p w14:paraId="0E42893E" w14:textId="77777777" w:rsidR="003B67B4" w:rsidRDefault="003B67B4"/>
    <w:p w14:paraId="2E25FE74" w14:textId="77777777" w:rsidR="003B67B4" w:rsidRDefault="003B67B4"/>
    <w:p w14:paraId="029F7DB6" w14:textId="77777777" w:rsidR="003B67B4" w:rsidRDefault="003B67B4"/>
    <w:p w14:paraId="3BA6733A" w14:textId="77777777" w:rsidR="003B67B4" w:rsidRDefault="003B67B4"/>
    <w:p w14:paraId="7B9F562E" w14:textId="77777777" w:rsidR="003B67B4" w:rsidRDefault="003B67B4"/>
    <w:p w14:paraId="2ABA18F3" w14:textId="77777777" w:rsidR="003B67B4" w:rsidDel="00DB1315" w:rsidRDefault="003B67B4">
      <w:pPr>
        <w:rPr>
          <w:del w:id="60" w:author="Michael Erkel" w:date="2017-08-24T18:03:00Z"/>
        </w:rPr>
      </w:pPr>
    </w:p>
    <w:p w14:paraId="405BEE08" w14:textId="77777777" w:rsidR="003B67B4" w:rsidDel="00DD1642" w:rsidRDefault="003B67B4">
      <w:pPr>
        <w:rPr>
          <w:del w:id="61" w:author="Michael Erkel" w:date="2017-08-24T18:11:00Z"/>
        </w:rPr>
      </w:pPr>
    </w:p>
    <w:p w14:paraId="21C774E3" w14:textId="77777777" w:rsidR="003B67B4" w:rsidDel="00DD1642" w:rsidRDefault="003B67B4">
      <w:pPr>
        <w:rPr>
          <w:del w:id="62" w:author="Michael Erkel" w:date="2017-08-24T18:11:00Z"/>
        </w:rPr>
      </w:pPr>
    </w:p>
    <w:p w14:paraId="7BDBE2FB" w14:textId="77777777" w:rsidR="003B67B4" w:rsidDel="00DD1642" w:rsidRDefault="003B67B4">
      <w:pPr>
        <w:rPr>
          <w:del w:id="63" w:author="Michael Erkel" w:date="2017-08-24T18:11:00Z"/>
        </w:rPr>
      </w:pPr>
    </w:p>
    <w:p w14:paraId="3D9FB211" w14:textId="77777777" w:rsidR="003B67B4" w:rsidDel="00DD1642" w:rsidRDefault="003B67B4">
      <w:pPr>
        <w:rPr>
          <w:del w:id="64" w:author="Michael Erkel" w:date="2017-08-24T18:11:00Z"/>
        </w:rPr>
      </w:pPr>
    </w:p>
    <w:p w14:paraId="327F0BD2" w14:textId="77777777" w:rsidR="003B67B4" w:rsidRDefault="003B67B4"/>
    <w:p w14:paraId="4EF5425E" w14:textId="77777777" w:rsidR="003B67B4" w:rsidRDefault="003B67B4"/>
    <w:p w14:paraId="31FFEA23" w14:textId="77777777" w:rsidR="003B67B4" w:rsidDel="0074783F" w:rsidRDefault="003B67B4">
      <w:pPr>
        <w:rPr>
          <w:del w:id="65" w:author="Michael Erkel" w:date="2017-08-24T18:34:00Z"/>
        </w:rPr>
      </w:pPr>
    </w:p>
    <w:p w14:paraId="41C62053" w14:textId="77777777" w:rsidR="003B67B4" w:rsidDel="00704A25" w:rsidRDefault="003B67B4">
      <w:pPr>
        <w:rPr>
          <w:del w:id="66" w:author="Michael Erkel" w:date="2017-08-24T18:02:00Z"/>
        </w:rPr>
      </w:pPr>
    </w:p>
    <w:p w14:paraId="68D2E14C" w14:textId="77777777" w:rsidR="003B67B4" w:rsidDel="00704A25" w:rsidRDefault="003B67B4">
      <w:pPr>
        <w:rPr>
          <w:del w:id="67" w:author="Michael Erkel" w:date="2017-08-24T18:02:00Z"/>
        </w:rPr>
      </w:pPr>
    </w:p>
    <w:p w14:paraId="7D1A15F2" w14:textId="77777777" w:rsidR="003B67B4" w:rsidDel="0074783F" w:rsidRDefault="003B67B4">
      <w:pPr>
        <w:rPr>
          <w:del w:id="68" w:author="Michael Erkel" w:date="2017-08-24T18:34:00Z"/>
        </w:rPr>
      </w:pPr>
    </w:p>
    <w:p w14:paraId="6BC3975E" w14:textId="77777777" w:rsidR="003B67B4" w:rsidRDefault="003B67B4"/>
    <w:sectPr w:rsidR="003B67B4" w:rsidSect="00F86233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806EC" w14:textId="77777777" w:rsidR="00F92213" w:rsidRDefault="00F92213" w:rsidP="0060533B">
      <w:r>
        <w:separator/>
      </w:r>
    </w:p>
  </w:endnote>
  <w:endnote w:type="continuationSeparator" w:id="0">
    <w:p w14:paraId="6AE2FB03" w14:textId="77777777" w:rsidR="00F92213" w:rsidRDefault="00F92213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A877F7" w:rsidRDefault="00A877F7" w:rsidP="00A877F7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9C364A7" w14:textId="77777777" w:rsidR="00A877F7" w:rsidRDefault="00A877F7" w:rsidP="008F38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1F2A7" w14:textId="2406CC09" w:rsidR="00A877F7" w:rsidRDefault="00D10A44" w:rsidP="00D10A44">
    <w:pPr>
      <w:pStyle w:val="Fuzeile"/>
      <w:ind w:right="360"/>
      <w:jc w:val="right"/>
    </w:pP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51469F">
      <w:rPr>
        <w:noProof/>
      </w:rPr>
      <w:t>1</w:t>
    </w:r>
    <w:r>
      <w:fldChar w:fldCharType="end"/>
    </w:r>
    <w:r>
      <w:t xml:space="preserve"> von </w:t>
    </w:r>
    <w:r w:rsidR="00F92213">
      <w:fldChar w:fldCharType="begin"/>
    </w:r>
    <w:r w:rsidR="00F92213">
      <w:instrText xml:space="preserve"> NUMPAGES  \* MERGEFORMAT </w:instrText>
    </w:r>
    <w:r w:rsidR="00F92213">
      <w:fldChar w:fldCharType="separate"/>
    </w:r>
    <w:r w:rsidR="0051469F">
      <w:rPr>
        <w:noProof/>
      </w:rPr>
      <w:t>3</w:t>
    </w:r>
    <w:r w:rsidR="00F922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6A578" w14:textId="77777777" w:rsidR="00F92213" w:rsidRDefault="00F92213" w:rsidP="0060533B">
      <w:r>
        <w:separator/>
      </w:r>
    </w:p>
  </w:footnote>
  <w:footnote w:type="continuationSeparator" w:id="0">
    <w:p w14:paraId="4C3502C1" w14:textId="77777777" w:rsidR="00F92213" w:rsidRDefault="00F92213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93" w:tblpY="-158"/>
      <w:tblW w:w="9337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517"/>
      <w:gridCol w:w="4620"/>
      <w:gridCol w:w="2200"/>
    </w:tblGrid>
    <w:tr w:rsidR="00A877F7" w14:paraId="3B790604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A877F7" w:rsidRDefault="00A877F7" w:rsidP="00955E95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eastAsia="de-DE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877F7" w14:paraId="3D6B77C3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5CC75B64" w:rsidR="00A877F7" w:rsidRDefault="00F04565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Prüfvorschrift</w:t>
          </w:r>
          <w:r w:rsidR="00A877F7">
            <w:rPr>
              <w:rFonts w:ascii="Helvetica" w:hAnsi="Helvetica" w:cs="Helvetica"/>
              <w:color w:val="000000"/>
            </w:rPr>
            <w:t xml:space="preserve">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5460B240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Sergej Zuyev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0C4F5837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28520A72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064C9EE3" w:rsidR="00A877F7" w:rsidRDefault="00F04565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23</w:t>
          </w:r>
          <w:r w:rsidR="00A877F7">
            <w:rPr>
              <w:rFonts w:ascii="Helvetica" w:hAnsi="Helvetica" w:cs="Helvetica"/>
              <w:color w:val="000000"/>
            </w:rPr>
            <w:t>.08.2017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A877F7" w:rsidRDefault="00A877F7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A877F7" w:rsidRDefault="00A877F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D4E12E6"/>
    <w:multiLevelType w:val="hybridMultilevel"/>
    <w:tmpl w:val="41524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0476E"/>
    <w:multiLevelType w:val="multilevel"/>
    <w:tmpl w:val="42E81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 Erkel">
    <w15:presenceInfo w15:providerId="None" w15:userId="Michael Erkel"/>
  </w15:person>
  <w15:person w15:author="Sergej Zuyev">
    <w15:presenceInfo w15:providerId="Windows Live" w15:userId="2cd4f1a64dfb2c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revisionView w:markup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10E64"/>
    <w:rsid w:val="00045982"/>
    <w:rsid w:val="000B5363"/>
    <w:rsid w:val="00101F8D"/>
    <w:rsid w:val="00143E37"/>
    <w:rsid w:val="00156F14"/>
    <w:rsid w:val="001F2A51"/>
    <w:rsid w:val="002174BD"/>
    <w:rsid w:val="002928DD"/>
    <w:rsid w:val="002B3039"/>
    <w:rsid w:val="00300088"/>
    <w:rsid w:val="00303991"/>
    <w:rsid w:val="0032477B"/>
    <w:rsid w:val="003617BD"/>
    <w:rsid w:val="0039052C"/>
    <w:rsid w:val="003B67B4"/>
    <w:rsid w:val="003D1995"/>
    <w:rsid w:val="00417B80"/>
    <w:rsid w:val="004467CA"/>
    <w:rsid w:val="00451CCB"/>
    <w:rsid w:val="00456DFE"/>
    <w:rsid w:val="004D3F38"/>
    <w:rsid w:val="0051469F"/>
    <w:rsid w:val="005246E4"/>
    <w:rsid w:val="005531BD"/>
    <w:rsid w:val="0060533B"/>
    <w:rsid w:val="006077A8"/>
    <w:rsid w:val="00682717"/>
    <w:rsid w:val="006A0A38"/>
    <w:rsid w:val="006B3491"/>
    <w:rsid w:val="006D3CF7"/>
    <w:rsid w:val="00704A25"/>
    <w:rsid w:val="00740472"/>
    <w:rsid w:val="0074783F"/>
    <w:rsid w:val="0078531F"/>
    <w:rsid w:val="007D66BD"/>
    <w:rsid w:val="007E55DF"/>
    <w:rsid w:val="00816AC0"/>
    <w:rsid w:val="00837061"/>
    <w:rsid w:val="008832FD"/>
    <w:rsid w:val="008B3433"/>
    <w:rsid w:val="008F382D"/>
    <w:rsid w:val="0094040F"/>
    <w:rsid w:val="00952EF6"/>
    <w:rsid w:val="00955E95"/>
    <w:rsid w:val="009755A7"/>
    <w:rsid w:val="009A70CD"/>
    <w:rsid w:val="009A769B"/>
    <w:rsid w:val="009D3704"/>
    <w:rsid w:val="00A63C47"/>
    <w:rsid w:val="00A76439"/>
    <w:rsid w:val="00A81E61"/>
    <w:rsid w:val="00A877F7"/>
    <w:rsid w:val="00A95BB9"/>
    <w:rsid w:val="00AA5552"/>
    <w:rsid w:val="00AB6E81"/>
    <w:rsid w:val="00AC6EFD"/>
    <w:rsid w:val="00AE0375"/>
    <w:rsid w:val="00BE72ED"/>
    <w:rsid w:val="00C07FB9"/>
    <w:rsid w:val="00C1230F"/>
    <w:rsid w:val="00C41B5C"/>
    <w:rsid w:val="00C940F0"/>
    <w:rsid w:val="00C97968"/>
    <w:rsid w:val="00CA106C"/>
    <w:rsid w:val="00CC3EFE"/>
    <w:rsid w:val="00CC4BA1"/>
    <w:rsid w:val="00D10A44"/>
    <w:rsid w:val="00D67892"/>
    <w:rsid w:val="00DA26CB"/>
    <w:rsid w:val="00DB1315"/>
    <w:rsid w:val="00DB2C88"/>
    <w:rsid w:val="00DD1642"/>
    <w:rsid w:val="00DE23B2"/>
    <w:rsid w:val="00E11B18"/>
    <w:rsid w:val="00E333A5"/>
    <w:rsid w:val="00EB1E29"/>
    <w:rsid w:val="00F02FD7"/>
    <w:rsid w:val="00F04565"/>
    <w:rsid w:val="00F86233"/>
    <w:rsid w:val="00F92213"/>
    <w:rsid w:val="00FA0D05"/>
    <w:rsid w:val="00FB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039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617BD"/>
  </w:style>
  <w:style w:type="paragraph" w:styleId="Kopfzeile">
    <w:name w:val="header"/>
    <w:basedOn w:val="Standard"/>
    <w:link w:val="Kopf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533B"/>
  </w:style>
  <w:style w:type="paragraph" w:styleId="Fuzeile">
    <w:name w:val="footer"/>
    <w:basedOn w:val="Standard"/>
    <w:link w:val="Fu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533B"/>
  </w:style>
  <w:style w:type="character" w:styleId="Seitenzahl">
    <w:name w:val="page number"/>
    <w:basedOn w:val="Absatz-Standardschriftart"/>
    <w:uiPriority w:val="99"/>
    <w:semiHidden/>
    <w:unhideWhenUsed/>
    <w:rsid w:val="008F382D"/>
  </w:style>
  <w:style w:type="character" w:styleId="Link">
    <w:name w:val="Hyperlink"/>
    <w:basedOn w:val="Absatz-Standardschriftart"/>
    <w:uiPriority w:val="99"/>
    <w:unhideWhenUsed/>
    <w:rsid w:val="00456DF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B67B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1E61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1E61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81E61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81E61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81E61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1E61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1E61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DB1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F7EC7F-D785-594E-B25E-4567EEB5C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1635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8</cp:revision>
  <cp:lastPrinted>2017-08-24T16:53:00Z</cp:lastPrinted>
  <dcterms:created xsi:type="dcterms:W3CDTF">2017-08-23T05:48:00Z</dcterms:created>
  <dcterms:modified xsi:type="dcterms:W3CDTF">2017-08-24T16:53:00Z</dcterms:modified>
</cp:coreProperties>
</file>