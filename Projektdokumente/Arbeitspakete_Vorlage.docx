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BF318" w14:textId="4B75B92E" w:rsidR="009A70CD" w:rsidRDefault="0060533B" w:rsidP="0060533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Arbeitspa</w:t>
      </w:r>
      <w:r w:rsidRPr="0060533B">
        <w:rPr>
          <w:b/>
          <w:sz w:val="36"/>
          <w:szCs w:val="36"/>
          <w:u w:val="single"/>
        </w:rPr>
        <w:t>k</w:t>
      </w:r>
      <w:r>
        <w:rPr>
          <w:b/>
          <w:sz w:val="36"/>
          <w:szCs w:val="36"/>
          <w:u w:val="single"/>
        </w:rPr>
        <w:t>e</w:t>
      </w:r>
      <w:r w:rsidRPr="0060533B">
        <w:rPr>
          <w:b/>
          <w:sz w:val="36"/>
          <w:szCs w:val="36"/>
          <w:u w:val="single"/>
        </w:rPr>
        <w:t>te</w:t>
      </w:r>
    </w:p>
    <w:p w14:paraId="7E4E060E" w14:textId="77777777" w:rsidR="0060533B" w:rsidRPr="0060533B" w:rsidRDefault="0060533B" w:rsidP="0060533B">
      <w:pPr>
        <w:jc w:val="center"/>
        <w:rPr>
          <w:b/>
          <w:sz w:val="36"/>
          <w:szCs w:val="36"/>
          <w:u w:val="single"/>
        </w:rPr>
      </w:pPr>
    </w:p>
    <w:tbl>
      <w:tblPr>
        <w:tblStyle w:val="Tabellenraster"/>
        <w:tblW w:w="9463" w:type="dxa"/>
        <w:tblLook w:val="04A0" w:firstRow="1" w:lastRow="0" w:firstColumn="1" w:lastColumn="0" w:noHBand="0" w:noVBand="1"/>
      </w:tblPr>
      <w:tblGrid>
        <w:gridCol w:w="4731"/>
        <w:gridCol w:w="4732"/>
      </w:tblGrid>
      <w:tr w:rsidR="0060533B" w14:paraId="3E537834" w14:textId="77777777" w:rsidTr="008832FD">
        <w:trPr>
          <w:trHeight w:val="1009"/>
        </w:trPr>
        <w:tc>
          <w:tcPr>
            <w:tcW w:w="4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87E45" w14:textId="77777777" w:rsidR="0060533B" w:rsidRPr="003617BD" w:rsidRDefault="0060533B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DA0BC89" w14:textId="72D89025" w:rsidR="0060533B" w:rsidRPr="008832FD" w:rsidRDefault="0060533B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 w:rsidR="008832FD"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="008832FD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3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E631992" w14:textId="77777777" w:rsidR="003B67B4" w:rsidRDefault="0060533B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  <w:r w:rsidR="009A769B">
              <w:rPr>
                <w:b/>
              </w:rPr>
              <w:t xml:space="preserve">  </w:t>
            </w:r>
          </w:p>
          <w:p w14:paraId="5A6DB8B2" w14:textId="4AD8E442" w:rsidR="0060533B" w:rsidRPr="003617BD" w:rsidRDefault="009A769B" w:rsidP="00A877F7">
            <w:pPr>
              <w:rPr>
                <w:b/>
              </w:rPr>
            </w:pPr>
            <w:proofErr w:type="spellStart"/>
            <w:r w:rsidRPr="009A769B">
              <w:t>Altera</w:t>
            </w:r>
            <w:proofErr w:type="spellEnd"/>
            <w:r w:rsidRPr="009A769B">
              <w:t>-Board Beschaffung</w:t>
            </w:r>
          </w:p>
        </w:tc>
      </w:tr>
      <w:tr w:rsidR="0060533B" w14:paraId="178AEC95" w14:textId="77777777" w:rsidTr="008832FD">
        <w:trPr>
          <w:trHeight w:val="441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37402E" w14:textId="48494F88" w:rsidR="0060533B" w:rsidRDefault="0060533B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8832FD">
              <w:t>:</w:t>
            </w:r>
            <w:r w:rsidR="008832FD">
              <w:t xml:space="preserve"> </w:t>
            </w:r>
            <w:r w:rsidR="008832FD" w:rsidRPr="008832FD">
              <w:t xml:space="preserve"> 1.1</w:t>
            </w:r>
          </w:p>
          <w:p w14:paraId="19A5DDA9" w14:textId="77777777" w:rsidR="0060533B" w:rsidRPr="003617BD" w:rsidRDefault="0060533B" w:rsidP="00A877F7">
            <w:pPr>
              <w:rPr>
                <w:b/>
              </w:rPr>
            </w:pP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3551AC" w14:textId="535D8187" w:rsidR="0060533B" w:rsidRPr="008832FD" w:rsidRDefault="0060533B" w:rsidP="00143E37">
            <w:r>
              <w:rPr>
                <w:b/>
              </w:rPr>
              <w:t>AP-Verantwortlicher:</w:t>
            </w:r>
            <w:r w:rsidR="008B3433" w:rsidRPr="008B3433">
              <w:t xml:space="preserve"> </w:t>
            </w:r>
            <w:proofErr w:type="spellStart"/>
            <w:r w:rsidR="00143E37">
              <w:t>M.Erkel</w:t>
            </w:r>
            <w:proofErr w:type="spellEnd"/>
          </w:p>
        </w:tc>
      </w:tr>
      <w:tr w:rsidR="008832FD" w14:paraId="4C9287D2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652A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Aufgabenbeschreibung:</w:t>
            </w:r>
          </w:p>
          <w:p w14:paraId="11954F24" w14:textId="77777777" w:rsidR="009A769B" w:rsidRDefault="009A769B" w:rsidP="00A877F7">
            <w:pPr>
              <w:rPr>
                <w:sz w:val="28"/>
                <w:szCs w:val="28"/>
              </w:rPr>
            </w:pPr>
          </w:p>
          <w:p w14:paraId="47A2D357" w14:textId="7E7187BF" w:rsidR="009A769B" w:rsidRPr="008832FD" w:rsidRDefault="009A769B" w:rsidP="00143E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 wird ein</w:t>
            </w:r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143E37">
              <w:rPr>
                <w:sz w:val="28"/>
                <w:szCs w:val="28"/>
              </w:rPr>
              <w:t>Altera</w:t>
            </w:r>
            <w:proofErr w:type="spellEnd"/>
            <w:r w:rsidR="00143E37">
              <w:rPr>
                <w:sz w:val="28"/>
                <w:szCs w:val="28"/>
              </w:rPr>
              <w:t xml:space="preserve"> </w:t>
            </w:r>
            <w:proofErr w:type="spellStart"/>
            <w:r w:rsidR="00456DFE">
              <w:rPr>
                <w:sz w:val="28"/>
                <w:szCs w:val="28"/>
              </w:rPr>
              <w:t>Cyclone</w:t>
            </w:r>
            <w:proofErr w:type="spellEnd"/>
            <w:r w:rsidR="00456DFE">
              <w:rPr>
                <w:sz w:val="28"/>
                <w:szCs w:val="28"/>
              </w:rPr>
              <w:t xml:space="preserve"> V </w:t>
            </w:r>
            <w:r w:rsidR="00143E37">
              <w:rPr>
                <w:sz w:val="28"/>
                <w:szCs w:val="28"/>
              </w:rPr>
              <w:t>DE1-Soc-Board benötigt. Dieses wird vom Projektleiter an der Hochschule ausgeliehen.</w:t>
            </w:r>
          </w:p>
        </w:tc>
      </w:tr>
      <w:tr w:rsidR="0060533B" w14:paraId="1686F036" w14:textId="77777777" w:rsidTr="008832FD">
        <w:trPr>
          <w:trHeight w:val="2494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1BF8D4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525A51A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2C716D9D" w14:textId="103B7FE2" w:rsidR="009A769B" w:rsidRPr="009A769B" w:rsidRDefault="009A769B" w:rsidP="00A877F7">
            <w:pPr>
              <w:rPr>
                <w:sz w:val="28"/>
                <w:szCs w:val="28"/>
              </w:rPr>
            </w:pPr>
            <w:r w:rsidRPr="009A769B">
              <w:rPr>
                <w:sz w:val="28"/>
                <w:szCs w:val="28"/>
              </w:rPr>
              <w:t>Keine</w:t>
            </w:r>
          </w:p>
        </w:tc>
      </w:tr>
      <w:tr w:rsidR="0060533B" w14:paraId="68EDC1DA" w14:textId="77777777" w:rsidTr="00143E37">
        <w:trPr>
          <w:trHeight w:val="250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C066A6C" w14:textId="77777777" w:rsidR="0060533B" w:rsidRDefault="0060533B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2D77AB" w14:textId="77777777" w:rsidR="009A769B" w:rsidRDefault="009A769B" w:rsidP="00A877F7">
            <w:pPr>
              <w:rPr>
                <w:b/>
                <w:sz w:val="28"/>
                <w:szCs w:val="28"/>
              </w:rPr>
            </w:pPr>
          </w:p>
          <w:p w14:paraId="51BA08BB" w14:textId="018C71F9" w:rsidR="009A769B" w:rsidRPr="009A769B" w:rsidRDefault="00143E37" w:rsidP="009A76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Dem Team steht ein Entwicklungsboard zur Verfügung.</w:t>
            </w:r>
          </w:p>
        </w:tc>
      </w:tr>
      <w:tr w:rsidR="0060533B" w14:paraId="128A1274" w14:textId="77777777" w:rsidTr="008832FD">
        <w:trPr>
          <w:trHeight w:val="278"/>
        </w:trPr>
        <w:tc>
          <w:tcPr>
            <w:tcW w:w="4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32B2D2" w14:textId="77777777" w:rsidR="0060533B" w:rsidRPr="008832FD" w:rsidRDefault="0060533B" w:rsidP="00A877F7">
            <w:r w:rsidRPr="003617BD">
              <w:rPr>
                <w:b/>
              </w:rPr>
              <w:t>Budget:</w:t>
            </w:r>
          </w:p>
        </w:tc>
        <w:tc>
          <w:tcPr>
            <w:tcW w:w="4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802E7F9" w14:textId="77777777" w:rsidR="0060533B" w:rsidRPr="008832FD" w:rsidRDefault="0060533B" w:rsidP="00A877F7">
            <w:r w:rsidRPr="003617BD">
              <w:rPr>
                <w:b/>
              </w:rPr>
              <w:t>Termin:</w:t>
            </w:r>
          </w:p>
        </w:tc>
      </w:tr>
      <w:tr w:rsidR="008832FD" w14:paraId="5738A9B3" w14:textId="77777777" w:rsidTr="008832FD">
        <w:trPr>
          <w:trHeight w:val="259"/>
        </w:trPr>
        <w:tc>
          <w:tcPr>
            <w:tcW w:w="946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29B32" w14:textId="55A5C5BC" w:rsidR="0060533B" w:rsidRPr="008832FD" w:rsidRDefault="0060533B" w:rsidP="00A877F7">
            <w:r w:rsidRPr="003617BD">
              <w:rPr>
                <w:b/>
              </w:rPr>
              <w:t>Anzuwendende Vorschrift:</w:t>
            </w:r>
            <w:r w:rsidR="009A769B" w:rsidRPr="00143E37">
              <w:t xml:space="preserve"> Entfällt</w:t>
            </w:r>
          </w:p>
        </w:tc>
      </w:tr>
    </w:tbl>
    <w:p w14:paraId="45414DB9" w14:textId="77777777" w:rsidR="0060533B" w:rsidRDefault="0060533B"/>
    <w:p w14:paraId="60F20A20" w14:textId="77777777" w:rsidR="0060533B" w:rsidRDefault="0060533B"/>
    <w:p w14:paraId="5311B768" w14:textId="77777777" w:rsidR="0060533B" w:rsidRDefault="0060533B"/>
    <w:p w14:paraId="3E2CCB15" w14:textId="77777777" w:rsidR="00C41B5C" w:rsidRDefault="00C41B5C"/>
    <w:p w14:paraId="59B14E7D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13DBAC2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92D9AC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1B5845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1FEE3" w14:textId="77777777" w:rsidR="003B67B4" w:rsidRDefault="003B67B4" w:rsidP="00A877F7">
            <w:pPr>
              <w:rPr>
                <w:b/>
              </w:rPr>
            </w:pPr>
            <w:r>
              <w:rPr>
                <w:b/>
              </w:rPr>
              <w:t>AP Titel:</w:t>
            </w:r>
          </w:p>
          <w:p w14:paraId="4BA1A8F5" w14:textId="6D2C0FB2" w:rsidR="003B67B4" w:rsidRPr="003617BD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 xml:space="preserve">Installation der </w:t>
            </w:r>
            <w:proofErr w:type="spellStart"/>
            <w:r>
              <w:t>Quartus</w:t>
            </w:r>
            <w:proofErr w:type="spellEnd"/>
            <w:r>
              <w:t>-</w:t>
            </w:r>
            <w:r w:rsidRPr="00143E37">
              <w:t>Software</w:t>
            </w:r>
          </w:p>
        </w:tc>
      </w:tr>
      <w:tr w:rsidR="003B67B4" w14:paraId="35D0CC3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6906C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135BE42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5BDAD66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36EC31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40FCC9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D28D749" w14:textId="77777777" w:rsidR="003B67B4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 xml:space="preserve">Zur Programmierung der Zielhardware wird die Software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Quartus</w:t>
            </w:r>
            <w:proofErr w:type="spellEnd"/>
            <w:r w:rsidRPr="00456DFE">
              <w:rPr>
                <w:sz w:val="28"/>
                <w:szCs w:val="28"/>
              </w:rPr>
              <w:t xml:space="preserve"> II Version 14.0 benötigt.</w:t>
            </w:r>
            <w:r>
              <w:rPr>
                <w:sz w:val="28"/>
                <w:szCs w:val="28"/>
              </w:rPr>
              <w:t xml:space="preserve"> </w:t>
            </w:r>
            <w:r w:rsidRPr="00456DFE">
              <w:rPr>
                <w:sz w:val="28"/>
                <w:szCs w:val="28"/>
              </w:rPr>
              <w:t xml:space="preserve">Zusätzlich müssen die Softwarepakete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OpenCL</w:t>
            </w:r>
            <w:proofErr w:type="spellEnd"/>
            <w:r w:rsidRPr="00456DFE">
              <w:rPr>
                <w:sz w:val="28"/>
                <w:szCs w:val="28"/>
              </w:rPr>
              <w:t xml:space="preserve"> V14.02 und </w:t>
            </w:r>
            <w:proofErr w:type="spellStart"/>
            <w:r w:rsidRPr="00456DFE">
              <w:rPr>
                <w:sz w:val="28"/>
                <w:szCs w:val="28"/>
              </w:rPr>
              <w:t>Altera</w:t>
            </w:r>
            <w:proofErr w:type="spellEnd"/>
            <w:r w:rsidRPr="00456DFE">
              <w:rPr>
                <w:sz w:val="28"/>
                <w:szCs w:val="28"/>
              </w:rPr>
              <w:t xml:space="preserve"> </w:t>
            </w:r>
            <w:proofErr w:type="spellStart"/>
            <w:r w:rsidRPr="00456DFE">
              <w:rPr>
                <w:sz w:val="28"/>
                <w:szCs w:val="28"/>
              </w:rPr>
              <w:t>SoC</w:t>
            </w:r>
            <w:proofErr w:type="spellEnd"/>
            <w:r w:rsidRPr="00456DFE">
              <w:rPr>
                <w:sz w:val="28"/>
                <w:szCs w:val="28"/>
              </w:rPr>
              <w:t xml:space="preserve"> EDS V14.02 installiert werden.</w:t>
            </w:r>
          </w:p>
          <w:p w14:paraId="72D7CCDB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benötigte Software kann von der Seite </w:t>
            </w:r>
            <w:hyperlink r:id="rId8" w:history="1">
              <w:r w:rsidRPr="00E53043">
                <w:rPr>
                  <w:rStyle w:val="Link"/>
                  <w:sz w:val="28"/>
                  <w:szCs w:val="28"/>
                </w:rPr>
                <w:t>www.altera.com</w:t>
              </w:r>
            </w:hyperlink>
            <w:r>
              <w:rPr>
                <w:sz w:val="28"/>
                <w:szCs w:val="28"/>
              </w:rPr>
              <w:t xml:space="preserve"> heruntergeladen werden.</w:t>
            </w:r>
          </w:p>
        </w:tc>
      </w:tr>
      <w:tr w:rsidR="003B67B4" w14:paraId="04E574B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55F4B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63F103F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3031E330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1.1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Altera</w:t>
            </w:r>
            <w:proofErr w:type="spellEnd"/>
            <w:r>
              <w:rPr>
                <w:sz w:val="28"/>
                <w:szCs w:val="28"/>
              </w:rPr>
              <w:t>-Board Beschaffung</w:t>
            </w:r>
          </w:p>
        </w:tc>
      </w:tr>
      <w:tr w:rsidR="003B67B4" w14:paraId="5BC5F5E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BB66D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D666369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1C008A4A" w14:textId="77777777" w:rsidR="003B67B4" w:rsidRPr="00456DFE" w:rsidRDefault="003B67B4" w:rsidP="00A877F7">
            <w:pPr>
              <w:rPr>
                <w:sz w:val="28"/>
                <w:szCs w:val="28"/>
              </w:rPr>
            </w:pPr>
            <w:r w:rsidRPr="00456DFE">
              <w:rPr>
                <w:sz w:val="28"/>
                <w:szCs w:val="28"/>
              </w:rPr>
              <w:t>Alle Teammitglieder haben lauffähige Version</w:t>
            </w:r>
            <w:r>
              <w:rPr>
                <w:sz w:val="28"/>
                <w:szCs w:val="28"/>
              </w:rPr>
              <w:t>en</w:t>
            </w:r>
            <w:r w:rsidRPr="00456DFE">
              <w:rPr>
                <w:sz w:val="28"/>
                <w:szCs w:val="28"/>
              </w:rPr>
              <w:t xml:space="preserve"> der in der Aufgabenbeschreibung erwähnten Softwarepakete installiert.</w:t>
            </w:r>
          </w:p>
        </w:tc>
      </w:tr>
      <w:tr w:rsidR="003B67B4" w14:paraId="04628327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7666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4D9539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1A6E874C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24E21AB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21CED34" w14:textId="77777777" w:rsidR="003B67B4" w:rsidRDefault="003B67B4"/>
    <w:p w14:paraId="2AC48490" w14:textId="77777777" w:rsidR="003B67B4" w:rsidRDefault="003B67B4"/>
    <w:p w14:paraId="501E4348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3517CDFA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4930D9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BE3BE3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A3053EA" w14:textId="77777777" w:rsidR="003B67B4" w:rsidRDefault="003B67B4" w:rsidP="003B67B4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0B040A9D" w14:textId="0B101885" w:rsidR="003B67B4" w:rsidRPr="003617BD" w:rsidRDefault="003B67B4" w:rsidP="003B67B4">
            <w:pPr>
              <w:rPr>
                <w:b/>
              </w:rPr>
            </w:pPr>
            <w:r>
              <w:t>Beschaffung VHDL-Quellcode</w:t>
            </w:r>
          </w:p>
        </w:tc>
      </w:tr>
      <w:tr w:rsidR="003B67B4" w14:paraId="680F1AE5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45B859" w14:textId="2D6785C6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6BE27F1" w14:textId="77777777" w:rsidR="003B67B4" w:rsidRDefault="003B67B4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3B67B4" w14:paraId="4CA6190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687B4E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F35045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73317D70" w14:textId="163527DD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proofErr w:type="spellStart"/>
            <w:r>
              <w:rPr>
                <w:sz w:val="28"/>
                <w:szCs w:val="28"/>
              </w:rPr>
              <w:t>Teammitlied</w:t>
            </w:r>
            <w:proofErr w:type="spellEnd"/>
            <w:r>
              <w:rPr>
                <w:sz w:val="28"/>
                <w:szCs w:val="28"/>
              </w:rPr>
              <w:t xml:space="preserve"> benötigt den VHDL-Quellcode von Herrn Kumar als Ausgangsbasis.</w:t>
            </w:r>
          </w:p>
        </w:tc>
      </w:tr>
      <w:tr w:rsidR="003B67B4" w14:paraId="0B4AC78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A74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60F4990F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22A0BBA1" w14:textId="1101F7FE" w:rsidR="003B67B4" w:rsidRPr="00456DFE" w:rsidRDefault="003B67B4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3B67B4" w14:paraId="03822CF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D5A78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75883723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5B81ECC" w14:textId="3CD83360" w:rsidR="003B67B4" w:rsidRPr="00456DFE" w:rsidRDefault="003B67B4" w:rsidP="00A877F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Jedes </w:t>
            </w:r>
            <w:r w:rsidR="00AA5552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Projektmitglied</w:t>
            </w:r>
            <w:proofErr w:type="gramEnd"/>
            <w:r w:rsidR="00AA55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hat den gleichen Quellcode.</w:t>
            </w:r>
          </w:p>
        </w:tc>
      </w:tr>
      <w:tr w:rsidR="003B67B4" w14:paraId="49C4E92E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02A8D6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513F5AD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02052B31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3262CE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4081020" w14:textId="77777777" w:rsidR="003B67B4" w:rsidRDefault="003B67B4"/>
    <w:p w14:paraId="345F75D7" w14:textId="77777777" w:rsidR="003B67B4" w:rsidRDefault="003B67B4"/>
    <w:p w14:paraId="4D388741" w14:textId="77777777" w:rsidR="003B67B4" w:rsidRDefault="003B67B4"/>
    <w:p w14:paraId="0CA9B3C4" w14:textId="77777777" w:rsidR="003B67B4" w:rsidRDefault="003B67B4"/>
    <w:p w14:paraId="6043168B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50CAE7C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1008F3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5342BF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D878CD5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43282A5" w14:textId="46C8CCA2" w:rsidR="00AA5552" w:rsidRPr="003617BD" w:rsidRDefault="00AA5552" w:rsidP="00A877F7">
            <w:pPr>
              <w:rPr>
                <w:b/>
              </w:rPr>
            </w:pPr>
            <w:r>
              <w:t>Beschaffung Masterarbeit Herrn Kumar</w:t>
            </w:r>
          </w:p>
        </w:tc>
      </w:tr>
      <w:tr w:rsidR="00AA5552" w14:paraId="2BBD0AA6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AB69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4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AC0EB4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9CF84A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4E54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E09B66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7CAB97" w14:textId="318A2E1E" w:rsidR="00AA5552" w:rsidRPr="00456DFE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Jedes </w:t>
            </w:r>
            <w:proofErr w:type="spellStart"/>
            <w:r>
              <w:rPr>
                <w:sz w:val="28"/>
                <w:szCs w:val="28"/>
              </w:rPr>
              <w:t>Teammitlied</w:t>
            </w:r>
            <w:proofErr w:type="spellEnd"/>
            <w:r>
              <w:rPr>
                <w:sz w:val="28"/>
                <w:szCs w:val="28"/>
              </w:rPr>
              <w:t xml:space="preserve"> benötigt die Masterarbeit von Herrn Kumar als Ausgangsbasis.</w:t>
            </w:r>
          </w:p>
        </w:tc>
      </w:tr>
      <w:tr w:rsidR="00AA5552" w14:paraId="15ACBF3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2057AD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8D0685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08288616" w14:textId="03AB6709" w:rsidR="00AA5552" w:rsidRPr="00AA5552" w:rsidRDefault="00AA5552" w:rsidP="00AA55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keine</w:t>
            </w:r>
          </w:p>
        </w:tc>
      </w:tr>
      <w:tr w:rsidR="00AA5552" w14:paraId="23D89DE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30E79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232602E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51A09F00" w14:textId="6D985DAA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>
              <w:rPr>
                <w:rFonts w:ascii="Calibri" w:hAnsi="Calibri" w:cs="Arial"/>
                <w:color w:val="000000"/>
                <w:sz w:val="28"/>
                <w:szCs w:val="28"/>
              </w:rPr>
              <w:t>Jedem Projektmitglied steht die Masterarbeit zur Verfügung</w:t>
            </w: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 </w:t>
            </w:r>
          </w:p>
          <w:p w14:paraId="1A00981F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26B9DAFB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F5D92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25870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3AE8BF8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31294F1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8C4AA77" w14:textId="77777777" w:rsidR="00AA5552" w:rsidRDefault="00AA5552"/>
    <w:p w14:paraId="68C50321" w14:textId="77777777" w:rsidR="00AA5552" w:rsidRDefault="00AA5552"/>
    <w:p w14:paraId="6915F435" w14:textId="77777777" w:rsidR="00AA5552" w:rsidRDefault="00AA5552"/>
    <w:p w14:paraId="0A4692B0" w14:textId="77777777" w:rsidR="00AA5552" w:rsidRDefault="00AA5552"/>
    <w:p w14:paraId="777FED1A" w14:textId="77777777" w:rsidR="00AA5552" w:rsidRDefault="00AA5552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A5552" w14:paraId="7C014B6F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0FCF26" w14:textId="77777777" w:rsidR="00AA5552" w:rsidRPr="003617BD" w:rsidRDefault="00AA5552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D8AAD07" w14:textId="77777777" w:rsidR="00AA5552" w:rsidRPr="003617BD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1CB3FE" w14:textId="77777777" w:rsidR="00AA5552" w:rsidRDefault="00AA5552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31F7EF" w14:textId="77777777" w:rsidR="00AA5552" w:rsidRPr="003617BD" w:rsidRDefault="00AA5552" w:rsidP="00A877F7">
            <w:pPr>
              <w:rPr>
                <w:b/>
              </w:rPr>
            </w:pPr>
            <w:r>
              <w:t>Test Entwicklungsumgebung</w:t>
            </w:r>
          </w:p>
        </w:tc>
      </w:tr>
      <w:tr w:rsidR="00AA5552" w14:paraId="1A6960F4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B7E9B1" w14:textId="5DA54260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Pr="008832FD">
              <w:t>1.</w:t>
            </w:r>
            <w:r>
              <w:t>5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8D1B9F" w14:textId="77777777" w:rsidR="00AA5552" w:rsidRDefault="00AA5552" w:rsidP="00A877F7">
            <w:r>
              <w:rPr>
                <w:b/>
              </w:rPr>
              <w:t xml:space="preserve">AP-Verantwortlicher:  </w:t>
            </w:r>
            <w:r w:rsidRPr="00143E37">
              <w:t>Alle</w:t>
            </w:r>
          </w:p>
        </w:tc>
      </w:tr>
      <w:tr w:rsidR="00AA5552" w14:paraId="37CDD70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B94156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790C7221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D835FC9" w14:textId="77777777" w:rsidR="00AA5552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der gesamten Entwicklungsumgebung auf Funktionsfähigkeit.</w:t>
            </w:r>
          </w:p>
          <w:p w14:paraId="63FE8F57" w14:textId="77777777" w:rsidR="00AA5552" w:rsidRPr="00456DFE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Grundlage für den Entwicklungsstart.</w:t>
            </w:r>
          </w:p>
        </w:tc>
      </w:tr>
      <w:tr w:rsidR="00AA5552" w14:paraId="7A55EAE3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EBFA40C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905658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6F13FD85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3B67B4">
              <w:rPr>
                <w:sz w:val="28"/>
                <w:szCs w:val="28"/>
              </w:rPr>
              <w:t>Altera</w:t>
            </w:r>
            <w:proofErr w:type="spellEnd"/>
            <w:r w:rsidRPr="003B67B4">
              <w:rPr>
                <w:sz w:val="28"/>
                <w:szCs w:val="28"/>
              </w:rPr>
              <w:t>-Board Beschaffung</w:t>
            </w:r>
          </w:p>
          <w:p w14:paraId="6CF1DA97" w14:textId="77777777" w:rsidR="00AA5552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Installation </w:t>
            </w:r>
            <w:proofErr w:type="spellStart"/>
            <w:r>
              <w:rPr>
                <w:sz w:val="28"/>
                <w:szCs w:val="28"/>
              </w:rPr>
              <w:t>Quartus</w:t>
            </w:r>
            <w:proofErr w:type="spellEnd"/>
            <w:r>
              <w:rPr>
                <w:sz w:val="28"/>
                <w:szCs w:val="28"/>
              </w:rPr>
              <w:t>-Software</w:t>
            </w:r>
          </w:p>
          <w:p w14:paraId="155BB5B0" w14:textId="77777777" w:rsidR="00AA5552" w:rsidRPr="003B67B4" w:rsidRDefault="00AA5552" w:rsidP="00A877F7">
            <w:pPr>
              <w:pStyle w:val="Listenabsatz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Beschaffung VHDL-Quellcode</w:t>
            </w:r>
          </w:p>
        </w:tc>
      </w:tr>
      <w:tr w:rsidR="00AA5552" w14:paraId="4F4A7B7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D211162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08A4AD74" w14:textId="77777777" w:rsidR="00AA5552" w:rsidRDefault="00AA5552" w:rsidP="00A877F7">
            <w:pPr>
              <w:rPr>
                <w:b/>
                <w:sz w:val="28"/>
                <w:szCs w:val="28"/>
              </w:rPr>
            </w:pPr>
          </w:p>
          <w:p w14:paraId="309EEE3E" w14:textId="77777777" w:rsidR="00AA5552" w:rsidRPr="003B67B4" w:rsidRDefault="00AA5552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libri" w:hAnsi="Calibri" w:cs="Times"/>
                <w:color w:val="000000"/>
                <w:sz w:val="28"/>
                <w:szCs w:val="28"/>
              </w:rPr>
            </w:pPr>
            <w:r w:rsidRPr="003B67B4">
              <w:rPr>
                <w:rFonts w:ascii="Calibri" w:hAnsi="Calibri" w:cs="Arial"/>
                <w:color w:val="000000"/>
                <w:sz w:val="28"/>
                <w:szCs w:val="28"/>
              </w:rPr>
              <w:t xml:space="preserve">Eingerichtete Entwicklungsumgebung die zur Weiterarbeit verwendet werden kann. </w:t>
            </w:r>
          </w:p>
          <w:p w14:paraId="5C2695B7" w14:textId="77777777" w:rsidR="00AA5552" w:rsidRPr="00456DFE" w:rsidRDefault="00AA5552" w:rsidP="00A877F7">
            <w:pPr>
              <w:rPr>
                <w:sz w:val="28"/>
                <w:szCs w:val="28"/>
              </w:rPr>
            </w:pPr>
          </w:p>
        </w:tc>
      </w:tr>
      <w:tr w:rsidR="00AA5552" w14:paraId="7B1F96E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6FC3AB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B27AD9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A5552" w14:paraId="64DAF5AE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ECB4A6" w14:textId="77777777" w:rsidR="00AA5552" w:rsidRPr="003617BD" w:rsidRDefault="00AA5552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1B80159" w14:textId="77777777" w:rsidR="00AA5552" w:rsidRDefault="00AA5552"/>
    <w:p w14:paraId="0B187366" w14:textId="77777777" w:rsidR="00AA5552" w:rsidRDefault="00AA5552"/>
    <w:p w14:paraId="65620FF0" w14:textId="77777777" w:rsidR="003B67B4" w:rsidRDefault="003B67B4"/>
    <w:p w14:paraId="7E0A4AB1" w14:textId="77777777" w:rsidR="003B67B4" w:rsidRDefault="003B67B4"/>
    <w:p w14:paraId="6BE066B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3B67B4" w14:paraId="4038DD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A3B092" w14:textId="77777777" w:rsidR="003B67B4" w:rsidRPr="003617BD" w:rsidRDefault="003B67B4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CB98890" w14:textId="77777777" w:rsidR="003B67B4" w:rsidRPr="003617BD" w:rsidRDefault="003B67B4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DF56766" w14:textId="77777777" w:rsidR="00156F14" w:rsidRDefault="003B67B4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  <w:r w:rsidR="00156F14">
              <w:rPr>
                <w:b/>
              </w:rPr>
              <w:t xml:space="preserve"> </w:t>
            </w:r>
          </w:p>
          <w:p w14:paraId="64B8C6A4" w14:textId="2F3FF3FF" w:rsidR="003B67B4" w:rsidRDefault="00156F14" w:rsidP="00A877F7">
            <w:pPr>
              <w:rPr>
                <w:b/>
              </w:rPr>
            </w:pPr>
            <w:r w:rsidRPr="00156F14">
              <w:t>Analyse des VHDL-Quellcodes von Herrn Kumar</w:t>
            </w:r>
            <w:r w:rsidR="009755A7">
              <w:t xml:space="preserve"> und Umsetzung in </w:t>
            </w:r>
            <w:proofErr w:type="spellStart"/>
            <w:r w:rsidR="009755A7">
              <w:t>OpenCl</w:t>
            </w:r>
            <w:proofErr w:type="spellEnd"/>
            <w:r w:rsidR="009755A7">
              <w:t xml:space="preserve"> prüfen</w:t>
            </w:r>
          </w:p>
          <w:p w14:paraId="1FA9629D" w14:textId="1A3D1B29" w:rsidR="003B67B4" w:rsidRPr="003617BD" w:rsidRDefault="003B67B4" w:rsidP="00A877F7">
            <w:pPr>
              <w:rPr>
                <w:b/>
              </w:rPr>
            </w:pPr>
          </w:p>
        </w:tc>
      </w:tr>
      <w:tr w:rsidR="003B67B4" w14:paraId="4490C17A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880863" w14:textId="31B77B16" w:rsidR="003B67B4" w:rsidRPr="003617BD" w:rsidRDefault="003B67B4" w:rsidP="003B67B4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DB6B027" w14:textId="3547C4F8" w:rsidR="003B67B4" w:rsidRDefault="003B67B4" w:rsidP="003B67B4">
            <w:r>
              <w:rPr>
                <w:b/>
              </w:rPr>
              <w:t xml:space="preserve">AP-Verantwortlicher: </w:t>
            </w:r>
          </w:p>
        </w:tc>
      </w:tr>
      <w:tr w:rsidR="003B67B4" w14:paraId="778514B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05B421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802F486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037333B9" w14:textId="48355564" w:rsidR="00156F14" w:rsidRPr="00156F14" w:rsidRDefault="00156F14" w:rsidP="00A877F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Umsetzung in </w:t>
            </w:r>
            <w:proofErr w:type="spellStart"/>
            <w:r w:rsidRPr="00156F14">
              <w:rPr>
                <w:sz w:val="28"/>
                <w:szCs w:val="28"/>
              </w:rPr>
              <w:t>OpenCL</w:t>
            </w:r>
            <w:proofErr w:type="spellEnd"/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1CB8C5B3" w14:textId="66F9C7DE" w:rsidR="003B67B4" w:rsidRPr="00456DFE" w:rsidRDefault="003B67B4" w:rsidP="00A877F7">
            <w:pPr>
              <w:rPr>
                <w:sz w:val="28"/>
                <w:szCs w:val="28"/>
              </w:rPr>
            </w:pPr>
          </w:p>
        </w:tc>
      </w:tr>
      <w:tr w:rsidR="003B67B4" w14:paraId="3991358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7792652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119BAEA" w14:textId="77777777" w:rsidR="00156F14" w:rsidRDefault="00156F14" w:rsidP="00A877F7">
            <w:pPr>
              <w:rPr>
                <w:b/>
                <w:sz w:val="28"/>
                <w:szCs w:val="28"/>
              </w:rPr>
            </w:pPr>
          </w:p>
          <w:p w14:paraId="0DBFF048" w14:textId="77EDFE07" w:rsidR="003B67B4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Einrichtung der Entwicklungsumgebung</w:t>
            </w:r>
          </w:p>
          <w:p w14:paraId="08081819" w14:textId="1775776D" w:rsidR="003B67B4" w:rsidRPr="003B67B4" w:rsidRDefault="003B67B4" w:rsidP="003B67B4">
            <w:pPr>
              <w:pStyle w:val="Listenabsatz"/>
              <w:ind w:left="420"/>
              <w:rPr>
                <w:sz w:val="28"/>
                <w:szCs w:val="28"/>
              </w:rPr>
            </w:pPr>
          </w:p>
        </w:tc>
      </w:tr>
      <w:tr w:rsidR="003B67B4" w14:paraId="6B571504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2BE45BC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8860A7A" w14:textId="77777777" w:rsidR="003B67B4" w:rsidRDefault="003B67B4" w:rsidP="00A877F7">
            <w:pPr>
              <w:rPr>
                <w:b/>
                <w:sz w:val="28"/>
                <w:szCs w:val="28"/>
              </w:rPr>
            </w:pPr>
          </w:p>
          <w:p w14:paraId="6229F513" w14:textId="7EABBE3A" w:rsidR="005246E4" w:rsidRPr="005246E4" w:rsidRDefault="005246E4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>Ansatz zur Umsetzung wurde gefunden und kann in den nächsten Schritten umgesetzt werden.</w:t>
            </w:r>
          </w:p>
          <w:p w14:paraId="4BD2A6D5" w14:textId="77777777" w:rsidR="003B67B4" w:rsidRPr="00456DFE" w:rsidRDefault="003B67B4" w:rsidP="003B67B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3B67B4" w14:paraId="3C39A04D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CE19EA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C4E95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3B67B4" w14:paraId="4754C602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C78C0F" w14:textId="77777777" w:rsidR="003B67B4" w:rsidRPr="003617BD" w:rsidRDefault="003B67B4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AD0F1B7" w14:textId="77777777" w:rsidR="003B67B4" w:rsidRDefault="003B67B4"/>
    <w:p w14:paraId="5CD5C9BA" w14:textId="77777777" w:rsidR="003B67B4" w:rsidRDefault="003B67B4"/>
    <w:p w14:paraId="0FA1377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76439" w14:paraId="09B58157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C56D4B" w14:textId="77777777" w:rsidR="00A76439" w:rsidRPr="003617BD" w:rsidRDefault="00A76439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0FE962A" w14:textId="77777777" w:rsidR="00A76439" w:rsidRPr="003617BD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D37A69" w14:textId="77777777" w:rsidR="00A76439" w:rsidRDefault="00A76439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340532F6" w14:textId="7BFB8A45" w:rsidR="00010E64" w:rsidRPr="009755A7" w:rsidRDefault="007D66BD" w:rsidP="00A877F7">
            <w:r w:rsidRPr="009755A7">
              <w:t xml:space="preserve">Analyse </w:t>
            </w:r>
            <w:r w:rsidR="009755A7" w:rsidRPr="009755A7">
              <w:t>des</w:t>
            </w:r>
            <w:r w:rsidR="009755A7">
              <w:t xml:space="preserve"> VHDL-Code von Herrn Kumar und P</w:t>
            </w:r>
            <w:r w:rsidR="009755A7" w:rsidRPr="009755A7">
              <w:t>ortierung auf DE1-SoC-Board prüfen</w:t>
            </w:r>
          </w:p>
          <w:p w14:paraId="690BEDFA" w14:textId="77777777" w:rsidR="00A76439" w:rsidRPr="003617BD" w:rsidRDefault="00A76439" w:rsidP="00A877F7">
            <w:pPr>
              <w:rPr>
                <w:b/>
              </w:rPr>
            </w:pPr>
          </w:p>
        </w:tc>
      </w:tr>
      <w:tr w:rsidR="00A76439" w14:paraId="55C253F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2FA134" w14:textId="32F57B9F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</w:t>
            </w:r>
            <w:r w:rsidR="004D3F38"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547FD04" w14:textId="77777777" w:rsidR="00A76439" w:rsidRDefault="00A76439" w:rsidP="00A877F7">
            <w:r>
              <w:rPr>
                <w:b/>
              </w:rPr>
              <w:t xml:space="preserve">AP-Verantwortlicher: </w:t>
            </w:r>
          </w:p>
        </w:tc>
      </w:tr>
      <w:tr w:rsidR="00A76439" w14:paraId="2E4672F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B1C6947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BFF78E6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6B3690BF" w14:textId="4316C0DA" w:rsidR="009755A7" w:rsidRPr="00156F14" w:rsidRDefault="009755A7" w:rsidP="009755A7">
            <w:pPr>
              <w:rPr>
                <w:sz w:val="28"/>
                <w:szCs w:val="28"/>
              </w:rPr>
            </w:pPr>
            <w:r w:rsidRPr="00156F14">
              <w:rPr>
                <w:sz w:val="28"/>
                <w:szCs w:val="28"/>
              </w:rPr>
              <w:t xml:space="preserve">Der Quellcode soll analysiert werden und ein Ansatz für die </w:t>
            </w:r>
            <w:r>
              <w:rPr>
                <w:sz w:val="28"/>
                <w:szCs w:val="28"/>
              </w:rPr>
              <w:t>Portierung</w:t>
            </w:r>
            <w:r w:rsidRPr="00156F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auf ein DE1-Soc-Board</w:t>
            </w:r>
            <w:r w:rsidRPr="00156F14">
              <w:rPr>
                <w:sz w:val="28"/>
                <w:szCs w:val="28"/>
              </w:rPr>
              <w:t xml:space="preserve"> erarbeitet werden. </w:t>
            </w:r>
          </w:p>
          <w:p w14:paraId="02CDDA90" w14:textId="77777777" w:rsidR="00A76439" w:rsidRPr="00456DFE" w:rsidRDefault="00A76439" w:rsidP="00A877F7">
            <w:pPr>
              <w:rPr>
                <w:sz w:val="28"/>
                <w:szCs w:val="28"/>
              </w:rPr>
            </w:pPr>
          </w:p>
        </w:tc>
      </w:tr>
      <w:tr w:rsidR="00A76439" w14:paraId="3462707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FB577D3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FC2C16D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D836263" w14:textId="733D4F99" w:rsidR="00A76439" w:rsidRPr="009755A7" w:rsidRDefault="009755A7" w:rsidP="009755A7">
            <w:pPr>
              <w:rPr>
                <w:sz w:val="28"/>
                <w:szCs w:val="28"/>
              </w:rPr>
            </w:pPr>
            <w:r w:rsidRPr="009755A7">
              <w:rPr>
                <w:sz w:val="28"/>
                <w:szCs w:val="28"/>
              </w:rPr>
              <w:t>1 Einrichtung der Entwicklungsumgebung</w:t>
            </w:r>
          </w:p>
        </w:tc>
      </w:tr>
      <w:tr w:rsidR="00A76439" w14:paraId="4082DC7B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8172DA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41FE511" w14:textId="77777777" w:rsidR="00A76439" w:rsidRDefault="00A76439" w:rsidP="00A877F7">
            <w:pPr>
              <w:rPr>
                <w:b/>
                <w:sz w:val="28"/>
                <w:szCs w:val="28"/>
              </w:rPr>
            </w:pPr>
          </w:p>
          <w:p w14:paraId="7BDB0D38" w14:textId="47A908F3" w:rsidR="009755A7" w:rsidRPr="005246E4" w:rsidRDefault="009755A7" w:rsidP="009755A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zur </w:t>
            </w:r>
            <w:r>
              <w:rPr>
                <w:sz w:val="28"/>
                <w:szCs w:val="28"/>
              </w:rPr>
              <w:t>Portierung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36A3AF25" w14:textId="77777777" w:rsidR="00A76439" w:rsidRPr="00456DFE" w:rsidRDefault="00A76439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76439" w14:paraId="267419E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5143CE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3A32FF9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76439" w14:paraId="3E3A8D27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139B53" w14:textId="77777777" w:rsidR="00A76439" w:rsidRPr="003617BD" w:rsidRDefault="00A76439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36DA5AFA" w14:textId="77777777" w:rsidR="003B67B4" w:rsidRDefault="003B67B4"/>
    <w:p w14:paraId="71E0F4D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9755A7" w14:paraId="5840245E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F2E4A0" w14:textId="77777777" w:rsidR="009755A7" w:rsidRPr="003617BD" w:rsidRDefault="009755A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37398ECA" w14:textId="77777777" w:rsidR="009755A7" w:rsidRPr="003617BD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627ABDB" w14:textId="77777777" w:rsidR="009755A7" w:rsidRDefault="009755A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AF8CD8C" w14:textId="6ED4CDFA" w:rsidR="009755A7" w:rsidRPr="009755A7" w:rsidRDefault="009755A7" w:rsidP="00A877F7">
            <w:r>
              <w:t>Analyse Masterarbeit von Herrn Kumar (</w:t>
            </w:r>
            <w:proofErr w:type="spellStart"/>
            <w:r>
              <w:t>Matlab</w:t>
            </w:r>
            <w:proofErr w:type="spellEnd"/>
            <w:r>
              <w:t xml:space="preserve"> UI) </w:t>
            </w:r>
          </w:p>
          <w:p w14:paraId="25F2374C" w14:textId="77777777" w:rsidR="009755A7" w:rsidRPr="003617BD" w:rsidRDefault="009755A7" w:rsidP="00A877F7">
            <w:pPr>
              <w:rPr>
                <w:b/>
              </w:rPr>
            </w:pPr>
          </w:p>
        </w:tc>
      </w:tr>
      <w:tr w:rsidR="009755A7" w14:paraId="326D3782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C0081C" w14:textId="2AC60B5E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2.3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503EB77" w14:textId="77777777" w:rsidR="009755A7" w:rsidRDefault="009755A7" w:rsidP="00A877F7">
            <w:r>
              <w:rPr>
                <w:b/>
              </w:rPr>
              <w:t xml:space="preserve">AP-Verantwortlicher: </w:t>
            </w:r>
          </w:p>
        </w:tc>
      </w:tr>
      <w:tr w:rsidR="009755A7" w14:paraId="29C9C94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2F732B2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060A08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78B74472" w14:textId="2C6929A0" w:rsidR="009755A7" w:rsidRPr="00456DFE" w:rsidRDefault="00AA5552" w:rsidP="009755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Masterarbeit soll analysiert werden und ein Ansatz für ein Messverfahren zum Vergleich der einzelnen Lösungen erarbeitet werden.</w:t>
            </w:r>
          </w:p>
        </w:tc>
      </w:tr>
      <w:tr w:rsidR="009755A7" w14:paraId="0597FB6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3C4CA4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D54F5DC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4F68E14C" w14:textId="5137D579" w:rsidR="009755A7" w:rsidRPr="009755A7" w:rsidRDefault="00AA5552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 Beschaffung der Masterarbeit von Herrn Kumar</w:t>
            </w:r>
          </w:p>
        </w:tc>
      </w:tr>
      <w:tr w:rsidR="009755A7" w14:paraId="4156AB4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2953DC5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26F78BF" w14:textId="77777777" w:rsidR="009755A7" w:rsidRDefault="009755A7" w:rsidP="00A877F7">
            <w:pPr>
              <w:rPr>
                <w:b/>
                <w:sz w:val="28"/>
                <w:szCs w:val="28"/>
              </w:rPr>
            </w:pPr>
          </w:p>
          <w:p w14:paraId="29780A7C" w14:textId="11AF4AB7" w:rsidR="009755A7" w:rsidRPr="005246E4" w:rsidRDefault="009755A7" w:rsidP="00A877F7">
            <w:pPr>
              <w:rPr>
                <w:sz w:val="28"/>
                <w:szCs w:val="28"/>
              </w:rPr>
            </w:pPr>
            <w:r w:rsidRPr="005246E4">
              <w:rPr>
                <w:sz w:val="28"/>
                <w:szCs w:val="28"/>
              </w:rPr>
              <w:t xml:space="preserve">Ansatz </w:t>
            </w:r>
            <w:r w:rsidR="005531BD">
              <w:rPr>
                <w:sz w:val="28"/>
                <w:szCs w:val="28"/>
              </w:rPr>
              <w:t>für ein Messverfahren</w:t>
            </w:r>
            <w:r w:rsidRPr="005246E4">
              <w:rPr>
                <w:sz w:val="28"/>
                <w:szCs w:val="28"/>
              </w:rPr>
              <w:t xml:space="preserve"> wurde gefunden und kann in den nächsten Schritten umgesetzt werden.</w:t>
            </w:r>
          </w:p>
          <w:p w14:paraId="7D36FB61" w14:textId="77777777" w:rsidR="009755A7" w:rsidRPr="00456DFE" w:rsidRDefault="009755A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9755A7" w14:paraId="57E96403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F4AF8F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9FFDDB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9755A7" w14:paraId="58388974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FAE9936" w14:textId="77777777" w:rsidR="009755A7" w:rsidRPr="003617BD" w:rsidRDefault="009755A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1EF6DC" w14:textId="77777777" w:rsidR="003B67B4" w:rsidRDefault="003B67B4"/>
    <w:p w14:paraId="64F14CD5" w14:textId="77777777" w:rsidR="003B67B4" w:rsidRDefault="003B67B4"/>
    <w:p w14:paraId="181D6B56" w14:textId="77777777" w:rsidR="003B67B4" w:rsidRDefault="003B67B4"/>
    <w:p w14:paraId="3D96111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02FDEEB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76FE7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7FCC3DE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6F2D20D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C70EB41" w14:textId="77777777" w:rsidR="004467CA" w:rsidRPr="003617BD" w:rsidRDefault="004467CA" w:rsidP="00A877F7">
            <w:pPr>
              <w:rPr>
                <w:b/>
              </w:rPr>
            </w:pPr>
            <w:r>
              <w:t>Messverfahren entwickeln</w:t>
            </w:r>
          </w:p>
        </w:tc>
      </w:tr>
      <w:tr w:rsidR="004467CA" w14:paraId="0B957DFD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BC7F22" w14:textId="031F6161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4661737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0566EF97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10F00B2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379A5F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84D37EA" w14:textId="69E982BB" w:rsidR="004467CA" w:rsidRPr="00456DFE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wird entwickelt.</w:t>
            </w:r>
          </w:p>
        </w:tc>
      </w:tr>
      <w:tr w:rsidR="004467CA" w14:paraId="23E65E8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90236B1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44F8FF0A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1F5CFB33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5E74D2C" w14:textId="77777777" w:rsidR="004467CA" w:rsidRPr="009755A7" w:rsidRDefault="004467CA" w:rsidP="004467CA">
            <w:r>
              <w:rPr>
                <w:sz w:val="28"/>
                <w:szCs w:val="28"/>
              </w:rPr>
              <w:t xml:space="preserve">2.3 </w:t>
            </w:r>
            <w:r w:rsidRPr="003D1995">
              <w:rPr>
                <w:sz w:val="28"/>
                <w:szCs w:val="28"/>
              </w:rPr>
              <w:t>Analyse Masterarbeit von Herrn Kumar (</w:t>
            </w:r>
            <w:proofErr w:type="spellStart"/>
            <w:r w:rsidRPr="003D1995">
              <w:rPr>
                <w:sz w:val="28"/>
                <w:szCs w:val="28"/>
              </w:rPr>
              <w:t>Matlab</w:t>
            </w:r>
            <w:proofErr w:type="spellEnd"/>
            <w:r w:rsidRPr="003D1995">
              <w:rPr>
                <w:sz w:val="28"/>
                <w:szCs w:val="28"/>
              </w:rPr>
              <w:t xml:space="preserve"> UI)</w:t>
            </w:r>
            <w:r>
              <w:t xml:space="preserve"> </w:t>
            </w:r>
          </w:p>
          <w:p w14:paraId="04D614BE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6B7161F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7C4CF35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44E1B9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3863D70" w14:textId="5DECCF05" w:rsidR="004467CA" w:rsidRPr="005246E4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Messverfahren wurde entwickelt um vergleichbare Werte für alle Plattformen zur Verfügung zu stellen.</w:t>
            </w:r>
          </w:p>
          <w:p w14:paraId="3FEFBEA4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364EF56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C7DFAC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9DCCA70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506037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E28DAD8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411A2D11" w14:textId="77777777" w:rsidR="003B67B4" w:rsidRDefault="003B67B4"/>
    <w:p w14:paraId="243FC83C" w14:textId="77777777" w:rsidR="003B67B4" w:rsidRDefault="003B67B4"/>
    <w:p w14:paraId="3DF15E38" w14:textId="77777777" w:rsidR="003B67B4" w:rsidRDefault="003B67B4"/>
    <w:p w14:paraId="6FB85B90" w14:textId="77777777" w:rsidR="003B67B4" w:rsidRDefault="003B67B4"/>
    <w:p w14:paraId="0E9D9F9F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BE72ED" w14:paraId="25302DE4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C968C" w14:textId="77777777" w:rsidR="00BE72ED" w:rsidRPr="003617BD" w:rsidRDefault="00BE72ED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48E85D57" w14:textId="77777777" w:rsidR="00BE72ED" w:rsidRPr="003617BD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5519C56" w14:textId="77777777" w:rsidR="00BE72ED" w:rsidRDefault="00BE72ED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6E75EE3" w14:textId="68497ECF" w:rsidR="00BE72ED" w:rsidRPr="003617BD" w:rsidRDefault="00BE72ED" w:rsidP="00A877F7">
            <w:pPr>
              <w:rPr>
                <w:b/>
              </w:rPr>
            </w:pPr>
            <w:r>
              <w:t>VHDL-Code auf DE1-Soc-Board portieren</w:t>
            </w:r>
          </w:p>
        </w:tc>
      </w:tr>
      <w:tr w:rsidR="00BE72ED" w14:paraId="4AC2F57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5D4E62" w14:textId="768B8645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A94D52D" w14:textId="77777777" w:rsidR="00BE72ED" w:rsidRDefault="00BE72ED" w:rsidP="00A877F7">
            <w:r>
              <w:rPr>
                <w:b/>
              </w:rPr>
              <w:t xml:space="preserve">AP-Verantwortlicher: </w:t>
            </w:r>
          </w:p>
        </w:tc>
      </w:tr>
      <w:tr w:rsidR="00BE72ED" w14:paraId="0E59FE7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44EBE94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BF1F50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1C51EF67" w14:textId="5FA8FB27" w:rsidR="00BE72ED" w:rsidRPr="00456DFE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VHDL-Code wird auf DE1 </w:t>
            </w:r>
            <w:proofErr w:type="spellStart"/>
            <w:r>
              <w:rPr>
                <w:sz w:val="28"/>
                <w:szCs w:val="28"/>
              </w:rPr>
              <w:t>Soc</w:t>
            </w:r>
            <w:proofErr w:type="spellEnd"/>
            <w:r>
              <w:rPr>
                <w:sz w:val="28"/>
                <w:szCs w:val="28"/>
              </w:rPr>
              <w:t>-Board portiert.</w:t>
            </w:r>
          </w:p>
        </w:tc>
      </w:tr>
      <w:tr w:rsidR="00BE72ED" w14:paraId="359CAD38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82D51F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F36D637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45C4A830" w14:textId="77777777" w:rsidR="00BE72ED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2B1826B6" w14:textId="77777777" w:rsidR="00BE72ED" w:rsidRPr="00BE72ED" w:rsidRDefault="00BE72ED" w:rsidP="00BE7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  <w:r w:rsidRPr="00BE72ED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>Analyse des VHDL-Code von Herrn Kumar und Portierung auf DE1-SoC-Board prüfen</w:t>
            </w:r>
          </w:p>
          <w:p w14:paraId="5537C2D0" w14:textId="61513361" w:rsidR="003D1995" w:rsidRPr="009755A7" w:rsidRDefault="004467CA" w:rsidP="003D1995">
            <w:r>
              <w:rPr>
                <w:sz w:val="28"/>
                <w:szCs w:val="28"/>
              </w:rPr>
              <w:t>3.1</w:t>
            </w:r>
            <w:r w:rsidR="003D1995"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</w:p>
          <w:p w14:paraId="3B689158" w14:textId="6577417C" w:rsidR="00BE72ED" w:rsidRPr="009755A7" w:rsidRDefault="00BE72ED" w:rsidP="00A877F7">
            <w:pPr>
              <w:rPr>
                <w:sz w:val="28"/>
                <w:szCs w:val="28"/>
              </w:rPr>
            </w:pPr>
          </w:p>
        </w:tc>
      </w:tr>
      <w:tr w:rsidR="00BE72ED" w14:paraId="3241C29E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6AE056C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D12F665" w14:textId="77777777" w:rsidR="00BE72ED" w:rsidRDefault="00BE72ED" w:rsidP="00A877F7">
            <w:pPr>
              <w:rPr>
                <w:b/>
                <w:sz w:val="28"/>
                <w:szCs w:val="28"/>
              </w:rPr>
            </w:pPr>
          </w:p>
          <w:p w14:paraId="0B836BB1" w14:textId="70518DF6" w:rsidR="00BE72ED" w:rsidRPr="005246E4" w:rsidRDefault="00BE72ED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Portierung war erfolgreich und stellt vergleichbare Messwerte zur Verfügung.</w:t>
            </w:r>
          </w:p>
          <w:p w14:paraId="4BC72776" w14:textId="77777777" w:rsidR="00BE72ED" w:rsidRPr="00456DFE" w:rsidRDefault="00BE72ED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BE72ED" w14:paraId="505C7E7C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D3FEB1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E973B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BE72ED" w14:paraId="05AC41F5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76D42E7" w14:textId="77777777" w:rsidR="00BE72ED" w:rsidRPr="003617BD" w:rsidRDefault="00BE72ED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5E83C112" w14:textId="77777777" w:rsidR="003B67B4" w:rsidRDefault="003B67B4"/>
    <w:p w14:paraId="7F92AC86" w14:textId="77777777" w:rsidR="003B67B4" w:rsidRDefault="003B67B4"/>
    <w:p w14:paraId="38F17A7B" w14:textId="77777777" w:rsidR="003B67B4" w:rsidRDefault="003B67B4"/>
    <w:p w14:paraId="22F4867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4467CA" w14:paraId="2BA2C038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F65E2" w14:textId="77777777" w:rsidR="004467CA" w:rsidRPr="003617BD" w:rsidRDefault="004467CA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9C48C62" w14:textId="77777777" w:rsidR="004467CA" w:rsidRPr="003617BD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4A5A0E" w14:textId="77777777" w:rsidR="004467CA" w:rsidRDefault="004467CA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36D8561" w14:textId="77777777" w:rsidR="004467CA" w:rsidRPr="003617BD" w:rsidRDefault="004467CA" w:rsidP="00A877F7">
            <w:pPr>
              <w:rPr>
                <w:b/>
              </w:rPr>
            </w:pPr>
            <w:r>
              <w:t xml:space="preserve">Entwickeln einer </w:t>
            </w:r>
            <w:proofErr w:type="spellStart"/>
            <w:r>
              <w:t>OpenCL</w:t>
            </w:r>
            <w:proofErr w:type="spellEnd"/>
            <w:r>
              <w:t>-Lösung</w:t>
            </w:r>
          </w:p>
        </w:tc>
      </w:tr>
      <w:tr w:rsidR="004467CA" w14:paraId="3FD120D7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DB4DFFD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3.3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F01B6DD" w14:textId="77777777" w:rsidR="004467CA" w:rsidRDefault="004467CA" w:rsidP="00A877F7">
            <w:r>
              <w:rPr>
                <w:b/>
              </w:rPr>
              <w:t xml:space="preserve">AP-Verantwortlicher: </w:t>
            </w:r>
          </w:p>
        </w:tc>
      </w:tr>
      <w:tr w:rsidR="004467CA" w14:paraId="61C68C9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54E5A8C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0989B25E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028C773A" w14:textId="77777777" w:rsidR="004467CA" w:rsidRPr="00456DFE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wird entwickelt.</w:t>
            </w:r>
          </w:p>
        </w:tc>
      </w:tr>
      <w:tr w:rsidR="004467CA" w14:paraId="74529009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C5041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086F9E7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3D1EEE55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6AA0812" w14:textId="77777777" w:rsidR="004467CA" w:rsidRDefault="004467CA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E72ED"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 xml:space="preserve"> </w:t>
            </w:r>
            <w:r w:rsidRPr="00BE72ED">
              <w:rPr>
                <w:sz w:val="28"/>
                <w:szCs w:val="28"/>
              </w:rPr>
              <w:t xml:space="preserve">Analyse des VHDL-Quellcodes von Herrn Kumar und Umsetzung in </w:t>
            </w:r>
            <w:proofErr w:type="spellStart"/>
            <w:r w:rsidRPr="00BE72ED">
              <w:rPr>
                <w:sz w:val="28"/>
                <w:szCs w:val="28"/>
              </w:rPr>
              <w:t>OpenCl</w:t>
            </w:r>
            <w:proofErr w:type="spellEnd"/>
            <w:r w:rsidRPr="00BE72ED">
              <w:rPr>
                <w:sz w:val="28"/>
                <w:szCs w:val="28"/>
              </w:rPr>
              <w:t xml:space="preserve"> prüfen</w:t>
            </w:r>
          </w:p>
          <w:p w14:paraId="5CF6BC1F" w14:textId="672F1D53" w:rsidR="004467CA" w:rsidRDefault="004467CA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3.1</w:t>
            </w:r>
            <w:r>
              <w:t xml:space="preserve"> </w:t>
            </w:r>
            <w:r w:rsidRPr="004467CA">
              <w:rPr>
                <w:sz w:val="28"/>
                <w:szCs w:val="28"/>
              </w:rPr>
              <w:t>Messverfahren entwickeln</w:t>
            </w:r>
            <w:r>
              <w:rPr>
                <w:b/>
              </w:rPr>
              <w:t xml:space="preserve"> </w:t>
            </w:r>
          </w:p>
          <w:p w14:paraId="009BCEA0" w14:textId="77777777" w:rsidR="004467CA" w:rsidRPr="009755A7" w:rsidRDefault="004467CA" w:rsidP="00A877F7">
            <w:pPr>
              <w:rPr>
                <w:sz w:val="28"/>
                <w:szCs w:val="28"/>
              </w:rPr>
            </w:pPr>
          </w:p>
        </w:tc>
      </w:tr>
      <w:tr w:rsidR="004467CA" w14:paraId="21488446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E6CA727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4955482D" w14:textId="77777777" w:rsidR="004467CA" w:rsidRDefault="004467CA" w:rsidP="00A877F7">
            <w:pPr>
              <w:rPr>
                <w:b/>
                <w:sz w:val="28"/>
                <w:szCs w:val="28"/>
              </w:rPr>
            </w:pPr>
          </w:p>
          <w:p w14:paraId="67BECB59" w14:textId="77777777" w:rsidR="004467CA" w:rsidRPr="005246E4" w:rsidRDefault="004467CA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ist entwickelt worden und stellt vergleichbare Messwerte zur Verfügung.</w:t>
            </w:r>
          </w:p>
          <w:p w14:paraId="1D8C0FD8" w14:textId="77777777" w:rsidR="004467CA" w:rsidRPr="00456DFE" w:rsidRDefault="004467CA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4467CA" w14:paraId="723C1280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072AB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BFFDFDF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4467CA" w14:paraId="3204670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59EA3F3" w14:textId="77777777" w:rsidR="004467CA" w:rsidRPr="003617BD" w:rsidRDefault="004467CA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19D67B03" w14:textId="77777777" w:rsidR="003B67B4" w:rsidRDefault="003B67B4"/>
    <w:p w14:paraId="5439F363" w14:textId="77777777" w:rsidR="003B67B4" w:rsidRDefault="003B67B4"/>
    <w:p w14:paraId="4E3AF9E0" w14:textId="77777777" w:rsidR="003B67B4" w:rsidRDefault="003B67B4"/>
    <w:p w14:paraId="4790E935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1EDADB21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E02504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01F8CAD2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0898EE4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83B87EF" w14:textId="06FB624B" w:rsidR="00A877F7" w:rsidRPr="003617BD" w:rsidRDefault="00A877F7" w:rsidP="00A877F7">
            <w:pPr>
              <w:rPr>
                <w:b/>
              </w:rPr>
            </w:pPr>
            <w:r>
              <w:t>Test der Messverfahren</w:t>
            </w:r>
          </w:p>
        </w:tc>
      </w:tr>
      <w:tr w:rsidR="00A877F7" w14:paraId="60D0A731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154B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50B628D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04A3081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FAAF9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D267FF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690875FB" w14:textId="31F82416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wird laut Prüfprotokoll getestet</w:t>
            </w:r>
          </w:p>
        </w:tc>
      </w:tr>
      <w:tr w:rsidR="00A877F7" w14:paraId="4493C4D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D78F42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243C3C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5DDCF2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19621E6F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6436526D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13051217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051BC0E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3F22BD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2C88AD8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274CB9D" w14:textId="1E2486BF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Messverfahren wurde laut Prüfprotokoll getestet. Fehler wurden dokumentiert und beseitigt.</w:t>
            </w:r>
          </w:p>
          <w:p w14:paraId="25B3FDC9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0556ABAF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4C3BF8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4964EB8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01CE9ED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9050CF2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927D5F1" w14:textId="77777777" w:rsidR="003B67B4" w:rsidRDefault="003B67B4"/>
    <w:p w14:paraId="58472D01" w14:textId="77777777" w:rsidR="003B67B4" w:rsidRDefault="003B67B4"/>
    <w:p w14:paraId="3D9670E1" w14:textId="77777777" w:rsidR="003B67B4" w:rsidRDefault="003B67B4"/>
    <w:p w14:paraId="4F7548B2" w14:textId="77777777" w:rsidR="003B67B4" w:rsidRDefault="003B67B4"/>
    <w:p w14:paraId="6172B026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D94F23D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A9BBB5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1D92CF58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292C7A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5A9BFF10" w14:textId="37BA529E" w:rsidR="00A877F7" w:rsidRPr="003617BD" w:rsidRDefault="00A877F7" w:rsidP="00A877F7">
            <w:pPr>
              <w:rPr>
                <w:b/>
              </w:rPr>
            </w:pPr>
            <w:r>
              <w:t>Test VHDL-Umsetzung auf DE1-Soc-Board</w:t>
            </w:r>
          </w:p>
        </w:tc>
      </w:tr>
      <w:tr w:rsidR="00A877F7" w14:paraId="5CCE4B09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1DD771" w14:textId="3C7051A2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1DED642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6C8AA6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12186C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2E3CE127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096730D" w14:textId="4F32F115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wird auf DE1-Soc-Board laut Prüfprotokoll getestet</w:t>
            </w:r>
          </w:p>
        </w:tc>
      </w:tr>
      <w:tr w:rsidR="00A877F7" w14:paraId="30DC6C81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B3E858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5895E196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08FC2B69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D1A0E8B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7BACDB8F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317000D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25AE38A0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33B6024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67E3FF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30C5E59F" w14:textId="76455D0C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VHDL-Umsetzung wurde auf DE1-Soc-Board laut Prüfprotokoll getestet. Fehler wurden dokumentiert und beseitigt.</w:t>
            </w:r>
          </w:p>
          <w:p w14:paraId="3306C487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1A1B3C04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BF13D7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868DE0B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4A28AF89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1DA2E23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DC99B2" w14:textId="77777777" w:rsidR="003B67B4" w:rsidRDefault="003B67B4"/>
    <w:p w14:paraId="3500E6C1" w14:textId="77777777" w:rsidR="003B67B4" w:rsidRDefault="003B67B4"/>
    <w:p w14:paraId="7EA15094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5E700FC6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843F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634A429F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2EAB085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7082A13A" w14:textId="77777777" w:rsidR="00A877F7" w:rsidRPr="003617BD" w:rsidRDefault="00A877F7" w:rsidP="00A877F7">
            <w:pPr>
              <w:rPr>
                <w:b/>
              </w:rPr>
            </w:pPr>
            <w:r>
              <w:t xml:space="preserve">Test der </w:t>
            </w:r>
            <w:proofErr w:type="spellStart"/>
            <w:r>
              <w:t>OpenCl</w:t>
            </w:r>
            <w:proofErr w:type="spellEnd"/>
            <w:r>
              <w:t>-Umsetzung</w:t>
            </w:r>
          </w:p>
        </w:tc>
      </w:tr>
      <w:tr w:rsidR="00A877F7" w14:paraId="7FE35070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C1A19BE" w14:textId="13884E10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4.3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05A3655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3A7FA77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91D8A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4C31D4E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EC0EE38" w14:textId="77777777" w:rsidR="00A877F7" w:rsidRPr="00456DFE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-Umsetzung wird laut Prüfprotokoll getestet</w:t>
            </w:r>
          </w:p>
        </w:tc>
      </w:tr>
      <w:tr w:rsidR="00A877F7" w14:paraId="551BA155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4796BB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2B6E675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580360C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62A64D56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20F1DA6C" w14:textId="77777777" w:rsidR="00A877F7" w:rsidRDefault="00A877F7" w:rsidP="00A877F7">
            <w:pPr>
              <w:rPr>
                <w:b/>
              </w:rPr>
            </w:pPr>
            <w:r>
              <w:rPr>
                <w:sz w:val="28"/>
                <w:szCs w:val="28"/>
              </w:rPr>
              <w:t>3 Entwicklung</w:t>
            </w:r>
            <w:r>
              <w:rPr>
                <w:b/>
              </w:rPr>
              <w:t xml:space="preserve"> </w:t>
            </w:r>
          </w:p>
          <w:p w14:paraId="79553693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4E68E292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009248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19CA2E8D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7C6887D9" w14:textId="77777777" w:rsidR="00A877F7" w:rsidRPr="005246E4" w:rsidRDefault="00A877F7" w:rsidP="00A877F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OpenCl</w:t>
            </w:r>
            <w:proofErr w:type="spellEnd"/>
            <w:r>
              <w:rPr>
                <w:sz w:val="28"/>
                <w:szCs w:val="28"/>
              </w:rPr>
              <w:t>-Lösung wurde laut Prüfprotokoll getestet. Fehler wurden dokumentiert und beseitigt.</w:t>
            </w:r>
          </w:p>
          <w:p w14:paraId="51308B9D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97BE246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8E165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7B97D0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317D2003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0A47DDC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D9D2F23" w14:textId="77777777" w:rsidR="003B67B4" w:rsidRDefault="003B67B4"/>
    <w:p w14:paraId="6225FE72" w14:textId="77777777" w:rsidR="003B67B4" w:rsidRDefault="003B67B4"/>
    <w:p w14:paraId="669F461C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A877F7" w14:paraId="27904205" w14:textId="77777777" w:rsidTr="00A877F7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2B629" w14:textId="77777777" w:rsidR="00A877F7" w:rsidRPr="003617BD" w:rsidRDefault="00A877F7" w:rsidP="00A877F7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2EB330F7" w14:textId="77777777" w:rsidR="00A877F7" w:rsidRPr="003617BD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6A470D" w14:textId="77777777" w:rsidR="00A877F7" w:rsidRDefault="00A877F7" w:rsidP="00A877F7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73496F7" w14:textId="28E69050" w:rsidR="00A877F7" w:rsidRPr="003617BD" w:rsidRDefault="00A877F7" w:rsidP="00A877F7">
            <w:pPr>
              <w:rPr>
                <w:b/>
              </w:rPr>
            </w:pPr>
            <w:r>
              <w:t>Präsentation</w:t>
            </w:r>
          </w:p>
        </w:tc>
      </w:tr>
      <w:tr w:rsidR="00A877F7" w14:paraId="5038404F" w14:textId="77777777" w:rsidTr="00A877F7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418DCF" w14:textId="2F2B8261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5.1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EA2FCA" w14:textId="77777777" w:rsidR="00A877F7" w:rsidRDefault="00A877F7" w:rsidP="00A877F7">
            <w:r>
              <w:rPr>
                <w:b/>
              </w:rPr>
              <w:t xml:space="preserve">AP-Verantwortlicher: </w:t>
            </w:r>
          </w:p>
        </w:tc>
      </w:tr>
      <w:tr w:rsidR="00A877F7" w14:paraId="5428679A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907EE11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6044D412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4B88A4D5" w14:textId="65DAB9E9" w:rsidR="00A877F7" w:rsidRPr="00456DFE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Eine Produktpräsentation wird erstellt.</w:t>
            </w:r>
          </w:p>
        </w:tc>
      </w:tr>
      <w:tr w:rsidR="00A877F7" w14:paraId="1489783D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2D1B7230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0F85CDA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230EE0A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0CCC3444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131B0D31" w14:textId="77777777" w:rsidR="00A877F7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10FDDBE3" w14:textId="6E54ACE1" w:rsidR="00A877F7" w:rsidRPr="00A877F7" w:rsidRDefault="00A877F7" w:rsidP="00A877F7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75E95C5E" w14:textId="77777777" w:rsidR="00A877F7" w:rsidRPr="009755A7" w:rsidRDefault="00A877F7" w:rsidP="00A877F7">
            <w:pPr>
              <w:rPr>
                <w:sz w:val="28"/>
                <w:szCs w:val="28"/>
              </w:rPr>
            </w:pPr>
          </w:p>
        </w:tc>
      </w:tr>
      <w:tr w:rsidR="00A877F7" w14:paraId="7E2F45BC" w14:textId="77777777" w:rsidTr="00A877F7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8D679D3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570C804C" w14:textId="77777777" w:rsidR="00A877F7" w:rsidRDefault="00A877F7" w:rsidP="00A877F7">
            <w:pPr>
              <w:rPr>
                <w:b/>
                <w:sz w:val="28"/>
                <w:szCs w:val="28"/>
              </w:rPr>
            </w:pPr>
          </w:p>
          <w:p w14:paraId="15A2CC23" w14:textId="116E3E78" w:rsidR="00A877F7" w:rsidRPr="005246E4" w:rsidRDefault="00A877F7" w:rsidP="00A877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Produktpräsentation wurde erstellt </w:t>
            </w:r>
            <w:r w:rsidR="00DB2C88">
              <w:rPr>
                <w:sz w:val="28"/>
                <w:szCs w:val="28"/>
              </w:rPr>
              <w:t>und kann vorgetragen werden.</w:t>
            </w:r>
          </w:p>
          <w:p w14:paraId="217E1D1A" w14:textId="77777777" w:rsidR="00A877F7" w:rsidRPr="00456DFE" w:rsidRDefault="00A877F7" w:rsidP="00A877F7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A877F7" w14:paraId="4D9B0635" w14:textId="77777777" w:rsidTr="00A877F7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932E96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76F22E9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A877F7" w14:paraId="638703A8" w14:textId="77777777" w:rsidTr="00A877F7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F49F69F" w14:textId="77777777" w:rsidR="00A877F7" w:rsidRPr="003617BD" w:rsidRDefault="00A877F7" w:rsidP="00A877F7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07519331" w14:textId="77777777" w:rsidR="003B67B4" w:rsidRDefault="003B67B4"/>
    <w:p w14:paraId="5F886B4E" w14:textId="77777777" w:rsidR="003B67B4" w:rsidRDefault="003B67B4"/>
    <w:p w14:paraId="0F898B7F" w14:textId="77777777" w:rsidR="003B67B4" w:rsidRDefault="003B67B4"/>
    <w:p w14:paraId="2AB939CA" w14:textId="77777777" w:rsidR="003B67B4" w:rsidRDefault="003B67B4"/>
    <w:p w14:paraId="1EEACC22" w14:textId="77777777" w:rsidR="003B67B4" w:rsidRDefault="003B67B4"/>
    <w:tbl>
      <w:tblPr>
        <w:tblStyle w:val="Tabellenraster"/>
        <w:tblpPr w:leftFromText="141" w:rightFromText="141" w:vertAnchor="page" w:horzAnchor="page" w:tblpX="1450" w:tblpY="4685"/>
        <w:tblW w:w="9443" w:type="dxa"/>
        <w:tblLook w:val="04A0" w:firstRow="1" w:lastRow="0" w:firstColumn="1" w:lastColumn="0" w:noHBand="0" w:noVBand="1"/>
      </w:tblPr>
      <w:tblGrid>
        <w:gridCol w:w="4721"/>
        <w:gridCol w:w="4722"/>
      </w:tblGrid>
      <w:tr w:rsidR="00DB2C88" w14:paraId="3E2DECDB" w14:textId="77777777" w:rsidTr="009110E2">
        <w:trPr>
          <w:trHeight w:val="1064"/>
        </w:trPr>
        <w:tc>
          <w:tcPr>
            <w:tcW w:w="47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86B2D5" w14:textId="77777777" w:rsidR="00DB2C88" w:rsidRPr="003617BD" w:rsidRDefault="00DB2C88" w:rsidP="009110E2">
            <w:pPr>
              <w:pStyle w:val="KeinLeerraum"/>
              <w:rPr>
                <w:i/>
              </w:rPr>
            </w:pPr>
            <w:r w:rsidRPr="003617BD">
              <w:rPr>
                <w:b/>
              </w:rPr>
              <w:t>Projekt:</w:t>
            </w:r>
            <w:r>
              <w:rPr>
                <w:rFonts w:ascii="Helvetica" w:hAnsi="Helvetica"/>
                <w:sz w:val="32"/>
                <w:szCs w:val="32"/>
              </w:rPr>
              <w:t xml:space="preserve"> </w:t>
            </w:r>
            <w:r w:rsidRPr="003617BD">
              <w:rPr>
                <w:i/>
              </w:rPr>
              <w:t xml:space="preserve">LBP Benchmark zwischen Software- und Hardwarelösung </w:t>
            </w:r>
          </w:p>
          <w:p w14:paraId="7D877715" w14:textId="77777777" w:rsidR="00DB2C88" w:rsidRPr="003617BD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Calibri" w:hAnsi="Calibri" w:cs="Times"/>
                <w:b/>
                <w:color w:val="000000"/>
              </w:rPr>
            </w:pPr>
            <w:r w:rsidRPr="003617BD">
              <w:rPr>
                <w:rFonts w:ascii="Calibri" w:hAnsi="Calibri" w:cs="Helvetica"/>
                <w:b/>
                <w:color w:val="000000"/>
              </w:rPr>
              <w:t>Datum:</w:t>
            </w:r>
            <w:r>
              <w:rPr>
                <w:rFonts w:ascii="Calibri" w:hAnsi="Calibri" w:cs="Helvetica"/>
                <w:b/>
                <w:color w:val="000000"/>
              </w:rPr>
              <w:t xml:space="preserve"> </w:t>
            </w:r>
            <w:r w:rsidRPr="00143E37">
              <w:rPr>
                <w:rFonts w:ascii="Calibri" w:hAnsi="Calibri" w:cs="Helvetica"/>
                <w:color w:val="000000"/>
              </w:rPr>
              <w:t>06.08.2017</w:t>
            </w:r>
          </w:p>
        </w:tc>
        <w:tc>
          <w:tcPr>
            <w:tcW w:w="472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F05B70" w14:textId="77777777" w:rsidR="00DB2C88" w:rsidRDefault="00DB2C88" w:rsidP="009110E2">
            <w:pPr>
              <w:rPr>
                <w:b/>
              </w:rPr>
            </w:pPr>
            <w:r>
              <w:rPr>
                <w:b/>
              </w:rPr>
              <w:t xml:space="preserve">AP Titel: </w:t>
            </w:r>
          </w:p>
          <w:p w14:paraId="2FF0A670" w14:textId="48A34A7D" w:rsidR="00DB2C88" w:rsidRPr="003617BD" w:rsidRDefault="00DB2C88" w:rsidP="009110E2">
            <w:pPr>
              <w:rPr>
                <w:b/>
              </w:rPr>
            </w:pPr>
            <w:r>
              <w:t>Dokumentation</w:t>
            </w:r>
          </w:p>
        </w:tc>
      </w:tr>
      <w:tr w:rsidR="00DB2C88" w14:paraId="62A60C4D" w14:textId="77777777" w:rsidTr="009110E2">
        <w:trPr>
          <w:trHeight w:val="558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E4630E" w14:textId="71FD5E7D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AP-</w:t>
            </w:r>
            <w:proofErr w:type="spellStart"/>
            <w:r w:rsidRPr="003617BD">
              <w:rPr>
                <w:b/>
              </w:rPr>
              <w:t>Nr</w:t>
            </w:r>
            <w:proofErr w:type="spellEnd"/>
            <w:r w:rsidRPr="003617BD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>
              <w:t>5.</w:t>
            </w:r>
            <w:r>
              <w:t>2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EB8CD3B" w14:textId="77777777" w:rsidR="00DB2C88" w:rsidRDefault="00DB2C88" w:rsidP="009110E2">
            <w:r>
              <w:rPr>
                <w:b/>
              </w:rPr>
              <w:t xml:space="preserve">AP-Verantwortlicher: </w:t>
            </w:r>
          </w:p>
        </w:tc>
      </w:tr>
      <w:tr w:rsidR="00DB2C88" w14:paraId="19F2A680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732DBD6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Aufgabenbeschreibung:</w:t>
            </w:r>
          </w:p>
          <w:p w14:paraId="15286FDF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4B586A4B" w14:textId="2764BA17" w:rsidR="00DB2C88" w:rsidRPr="00456DFE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Die Dokumentation wird entsprechend der Änderungen angepasst bzw. erweitert. </w:t>
            </w:r>
          </w:p>
        </w:tc>
      </w:tr>
      <w:tr w:rsidR="00DB2C88" w14:paraId="5C624925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CEA3B85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 xml:space="preserve">Notwendige </w:t>
            </w:r>
            <w:proofErr w:type="spellStart"/>
            <w:r w:rsidRPr="008832FD">
              <w:rPr>
                <w:b/>
                <w:sz w:val="28"/>
                <w:szCs w:val="28"/>
              </w:rPr>
              <w:t>Vorraussetzung</w:t>
            </w:r>
            <w:proofErr w:type="spellEnd"/>
            <w:r w:rsidRPr="008832FD">
              <w:rPr>
                <w:b/>
                <w:sz w:val="28"/>
                <w:szCs w:val="28"/>
              </w:rPr>
              <w:t>:</w:t>
            </w:r>
          </w:p>
          <w:p w14:paraId="10FA0794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63017D53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Einrichten der Entwicklungsumgebung</w:t>
            </w:r>
          </w:p>
          <w:p w14:paraId="4B31BAB5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BE72ED">
              <w:rPr>
                <w:sz w:val="28"/>
                <w:szCs w:val="28"/>
              </w:rPr>
              <w:t xml:space="preserve"> Analyse </w:t>
            </w:r>
          </w:p>
          <w:p w14:paraId="4DD49EA0" w14:textId="77777777" w:rsidR="00DB2C88" w:rsidRDefault="00DB2C88" w:rsidP="0091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Entwicklung</w:t>
            </w:r>
          </w:p>
          <w:p w14:paraId="70D6370A" w14:textId="77777777" w:rsidR="00DB2C88" w:rsidRPr="00A877F7" w:rsidRDefault="00DB2C88" w:rsidP="009110E2">
            <w:pPr>
              <w:rPr>
                <w:sz w:val="28"/>
                <w:szCs w:val="28"/>
              </w:rPr>
            </w:pPr>
            <w:r w:rsidRPr="00A877F7">
              <w:rPr>
                <w:sz w:val="28"/>
                <w:szCs w:val="28"/>
              </w:rPr>
              <w:t xml:space="preserve">4 Testen </w:t>
            </w:r>
          </w:p>
          <w:p w14:paraId="650A6F72" w14:textId="77777777" w:rsidR="00DB2C88" w:rsidRPr="009755A7" w:rsidRDefault="00DB2C88" w:rsidP="009110E2">
            <w:pPr>
              <w:rPr>
                <w:sz w:val="28"/>
                <w:szCs w:val="28"/>
              </w:rPr>
            </w:pPr>
          </w:p>
        </w:tc>
      </w:tr>
      <w:tr w:rsidR="00DB2C88" w14:paraId="1AE91293" w14:textId="77777777" w:rsidTr="009110E2">
        <w:trPr>
          <w:trHeight w:val="2561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19CFD63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  <w:r w:rsidRPr="008832FD">
              <w:rPr>
                <w:b/>
                <w:sz w:val="28"/>
                <w:szCs w:val="28"/>
              </w:rPr>
              <w:t>Ergebnisse:</w:t>
            </w:r>
          </w:p>
          <w:p w14:paraId="3EB19CDA" w14:textId="77777777" w:rsidR="00DB2C88" w:rsidRDefault="00DB2C88" w:rsidP="009110E2">
            <w:pPr>
              <w:rPr>
                <w:b/>
                <w:sz w:val="28"/>
                <w:szCs w:val="28"/>
              </w:rPr>
            </w:pPr>
          </w:p>
          <w:p w14:paraId="3A47A77E" w14:textId="1B29630C" w:rsidR="00D67892" w:rsidRPr="003617BD" w:rsidRDefault="00DB2C88" w:rsidP="00D67892">
            <w:pPr>
              <w:pStyle w:val="KeinLeerraum"/>
              <w:rPr>
                <w:i/>
              </w:rPr>
            </w:pPr>
            <w:r>
              <w:rPr>
                <w:sz w:val="28"/>
                <w:szCs w:val="28"/>
              </w:rPr>
              <w:t xml:space="preserve">Die Dokumentation ist vollständig und kann </w:t>
            </w:r>
            <w:r w:rsidR="00D67892">
              <w:rPr>
                <w:sz w:val="28"/>
                <w:szCs w:val="28"/>
              </w:rPr>
              <w:t xml:space="preserve">als Referenzdokument des Projekts </w:t>
            </w:r>
            <w:r w:rsidR="00D67892" w:rsidRPr="00D67892">
              <w:rPr>
                <w:sz w:val="28"/>
                <w:szCs w:val="28"/>
              </w:rPr>
              <w:t>„</w:t>
            </w:r>
            <w:r w:rsidR="00D67892" w:rsidRPr="00D67892">
              <w:rPr>
                <w:i/>
                <w:sz w:val="28"/>
                <w:szCs w:val="28"/>
              </w:rPr>
              <w:t>LBP Benchmark zwischen Software- und Hardwarelösung</w:t>
            </w:r>
            <w:r w:rsidR="00D67892">
              <w:rPr>
                <w:i/>
                <w:sz w:val="28"/>
                <w:szCs w:val="28"/>
              </w:rPr>
              <w:t>“ verwendet werden.</w:t>
            </w:r>
            <w:r w:rsidR="00D67892" w:rsidRPr="00D67892">
              <w:rPr>
                <w:i/>
                <w:sz w:val="28"/>
                <w:szCs w:val="28"/>
              </w:rPr>
              <w:t xml:space="preserve"> </w:t>
            </w:r>
          </w:p>
          <w:p w14:paraId="3EDB2186" w14:textId="49B55B4D" w:rsidR="00DB2C88" w:rsidRPr="005246E4" w:rsidRDefault="00DB2C88" w:rsidP="009110E2">
            <w:pPr>
              <w:rPr>
                <w:sz w:val="28"/>
                <w:szCs w:val="28"/>
              </w:rPr>
            </w:pPr>
          </w:p>
          <w:p w14:paraId="77A1F2B5" w14:textId="77777777" w:rsidR="00DB2C88" w:rsidRPr="00456DFE" w:rsidRDefault="00DB2C88" w:rsidP="009110E2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sz w:val="28"/>
                <w:szCs w:val="28"/>
              </w:rPr>
            </w:pPr>
          </w:p>
        </w:tc>
      </w:tr>
      <w:tr w:rsidR="00DB2C88" w14:paraId="7545B0A2" w14:textId="77777777" w:rsidTr="009110E2">
        <w:trPr>
          <w:trHeight w:val="285"/>
        </w:trPr>
        <w:tc>
          <w:tcPr>
            <w:tcW w:w="47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7A5EF3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Budget:</w:t>
            </w:r>
          </w:p>
        </w:tc>
        <w:tc>
          <w:tcPr>
            <w:tcW w:w="4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3999068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Termin:</w:t>
            </w:r>
          </w:p>
        </w:tc>
      </w:tr>
      <w:tr w:rsidR="00DB2C88" w14:paraId="53AEA9BB" w14:textId="77777777" w:rsidTr="009110E2">
        <w:trPr>
          <w:trHeight w:val="305"/>
        </w:trPr>
        <w:tc>
          <w:tcPr>
            <w:tcW w:w="9443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96224D" w14:textId="77777777" w:rsidR="00DB2C88" w:rsidRPr="003617BD" w:rsidRDefault="00DB2C88" w:rsidP="009110E2">
            <w:pPr>
              <w:rPr>
                <w:b/>
              </w:rPr>
            </w:pPr>
            <w:r w:rsidRPr="003617BD">
              <w:rPr>
                <w:b/>
              </w:rPr>
              <w:t>Anzuwendende Vorschrift:</w:t>
            </w:r>
          </w:p>
        </w:tc>
      </w:tr>
    </w:tbl>
    <w:p w14:paraId="68B5966F" w14:textId="77777777" w:rsidR="003B67B4" w:rsidRDefault="003B67B4"/>
    <w:p w14:paraId="195912D1" w14:textId="77777777" w:rsidR="003B67B4" w:rsidRDefault="003B67B4"/>
    <w:p w14:paraId="0933A463" w14:textId="77777777" w:rsidR="003B67B4" w:rsidRDefault="003B67B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6037"/>
        <w:gridCol w:w="1510"/>
      </w:tblGrid>
      <w:tr w:rsidR="00303991" w14:paraId="5148622C" w14:textId="77777777" w:rsidTr="00303991">
        <w:trPr>
          <w:trHeight w:val="488"/>
        </w:trPr>
        <w:tc>
          <w:tcPr>
            <w:tcW w:w="9056" w:type="dxa"/>
            <w:gridSpan w:val="3"/>
            <w:shd w:val="clear" w:color="auto" w:fill="E7E6E6" w:themeFill="background2"/>
          </w:tcPr>
          <w:p w14:paraId="47F30660" w14:textId="1E30C684" w:rsidR="00303991" w:rsidRPr="00303991" w:rsidRDefault="00303991" w:rsidP="00303991">
            <w:pPr>
              <w:jc w:val="center"/>
              <w:rPr>
                <w:b/>
                <w:color w:val="E7E6E6" w:themeColor="background2"/>
                <w:sz w:val="32"/>
                <w:szCs w:val="32"/>
              </w:rPr>
            </w:pPr>
            <w:r w:rsidRPr="00303991">
              <w:rPr>
                <w:b/>
                <w:color w:val="000000" w:themeColor="text1"/>
                <w:sz w:val="32"/>
                <w:szCs w:val="32"/>
              </w:rPr>
              <w:t>Änderungshistorie</w:t>
            </w:r>
          </w:p>
        </w:tc>
      </w:tr>
      <w:tr w:rsidR="00303991" w14:paraId="1B546630" w14:textId="77777777" w:rsidTr="00303991">
        <w:tc>
          <w:tcPr>
            <w:tcW w:w="1509" w:type="dxa"/>
            <w:shd w:val="clear" w:color="auto" w:fill="E7E6E6" w:themeFill="background2"/>
          </w:tcPr>
          <w:p w14:paraId="60EB0EE5" w14:textId="503C805B" w:rsidR="00303991" w:rsidRPr="00303991" w:rsidRDefault="00303991" w:rsidP="00303991">
            <w:pPr>
              <w:jc w:val="center"/>
              <w:rPr>
                <w:sz w:val="28"/>
                <w:szCs w:val="28"/>
              </w:rPr>
            </w:pPr>
            <w:r w:rsidRPr="00303991">
              <w:rPr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 w:themeFill="background2"/>
          </w:tcPr>
          <w:p w14:paraId="0D9D5917" w14:textId="3C150B0F" w:rsidR="00303991" w:rsidRDefault="00303991" w:rsidP="00303991">
            <w:pPr>
              <w:jc w:val="center"/>
            </w:pPr>
            <w:r>
              <w:t>Art der Änderung</w:t>
            </w:r>
          </w:p>
        </w:tc>
        <w:tc>
          <w:tcPr>
            <w:tcW w:w="1510" w:type="dxa"/>
            <w:shd w:val="clear" w:color="auto" w:fill="E7E6E6" w:themeFill="background2"/>
          </w:tcPr>
          <w:p w14:paraId="686F9282" w14:textId="0E561CCA" w:rsidR="00303991" w:rsidRDefault="00303991" w:rsidP="00303991">
            <w:pPr>
              <w:jc w:val="center"/>
            </w:pPr>
            <w:r>
              <w:t>Datum</w:t>
            </w:r>
          </w:p>
        </w:tc>
      </w:tr>
      <w:tr w:rsidR="00303991" w14:paraId="3D83647F" w14:textId="77777777" w:rsidTr="00EA154E">
        <w:tc>
          <w:tcPr>
            <w:tcW w:w="1509" w:type="dxa"/>
          </w:tcPr>
          <w:p w14:paraId="0FE0F491" w14:textId="189B18CC" w:rsidR="00303991" w:rsidRDefault="00303991">
            <w:r>
              <w:t>0</w:t>
            </w:r>
          </w:p>
        </w:tc>
        <w:tc>
          <w:tcPr>
            <w:tcW w:w="6037" w:type="dxa"/>
          </w:tcPr>
          <w:p w14:paraId="6CC947DA" w14:textId="1113126B" w:rsidR="00303991" w:rsidRDefault="00303991">
            <w:r>
              <w:t>Erstausgabe</w:t>
            </w:r>
          </w:p>
        </w:tc>
        <w:tc>
          <w:tcPr>
            <w:tcW w:w="1510" w:type="dxa"/>
          </w:tcPr>
          <w:p w14:paraId="00D66F95" w14:textId="23B65137" w:rsidR="00303991" w:rsidRDefault="00303991">
            <w:r>
              <w:t>05.08.2017</w:t>
            </w:r>
          </w:p>
        </w:tc>
      </w:tr>
      <w:tr w:rsidR="00303991" w14:paraId="15A14666" w14:textId="77777777" w:rsidTr="000463DC">
        <w:tc>
          <w:tcPr>
            <w:tcW w:w="1509" w:type="dxa"/>
          </w:tcPr>
          <w:p w14:paraId="74B32CE8" w14:textId="77777777" w:rsidR="00303991" w:rsidRDefault="00303991"/>
        </w:tc>
        <w:tc>
          <w:tcPr>
            <w:tcW w:w="6037" w:type="dxa"/>
          </w:tcPr>
          <w:p w14:paraId="60BDECF4" w14:textId="77777777" w:rsidR="00303991" w:rsidRDefault="00303991"/>
        </w:tc>
        <w:tc>
          <w:tcPr>
            <w:tcW w:w="1510" w:type="dxa"/>
          </w:tcPr>
          <w:p w14:paraId="71383DA1" w14:textId="77777777" w:rsidR="00303991" w:rsidRDefault="00303991"/>
        </w:tc>
      </w:tr>
    </w:tbl>
    <w:p w14:paraId="1D360FE2" w14:textId="77777777" w:rsidR="003B67B4" w:rsidRDefault="003B67B4"/>
    <w:p w14:paraId="3E0C0122" w14:textId="77777777" w:rsidR="003B67B4" w:rsidRDefault="003B67B4"/>
    <w:p w14:paraId="6D943962" w14:textId="77777777" w:rsidR="003B67B4" w:rsidRDefault="003B67B4"/>
    <w:p w14:paraId="0560A68D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03DA71" w14:textId="77777777" w:rsidR="00303991" w:rsidRDefault="00303991" w:rsidP="003039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6A6A621B" w14:textId="77777777" w:rsidR="003B67B4" w:rsidRDefault="003B67B4"/>
    <w:p w14:paraId="0E42893E" w14:textId="77777777" w:rsidR="003B67B4" w:rsidRDefault="003B67B4"/>
    <w:p w14:paraId="2E25FE74" w14:textId="77777777" w:rsidR="003B67B4" w:rsidRDefault="003B67B4">
      <w:bookmarkStart w:id="0" w:name="_GoBack"/>
      <w:bookmarkEnd w:id="0"/>
    </w:p>
    <w:p w14:paraId="029F7DB6" w14:textId="77777777" w:rsidR="003B67B4" w:rsidRDefault="003B67B4"/>
    <w:p w14:paraId="3BA6733A" w14:textId="77777777" w:rsidR="003B67B4" w:rsidRDefault="003B67B4"/>
    <w:p w14:paraId="7B9F562E" w14:textId="77777777" w:rsidR="003B67B4" w:rsidRDefault="003B67B4"/>
    <w:p w14:paraId="2ABA18F3" w14:textId="77777777" w:rsidR="003B67B4" w:rsidRDefault="003B67B4"/>
    <w:p w14:paraId="405BEE08" w14:textId="77777777" w:rsidR="003B67B4" w:rsidRDefault="003B67B4"/>
    <w:p w14:paraId="21C774E3" w14:textId="77777777" w:rsidR="003B67B4" w:rsidRDefault="003B67B4"/>
    <w:p w14:paraId="7BDBE2FB" w14:textId="77777777" w:rsidR="003B67B4" w:rsidRDefault="003B67B4"/>
    <w:p w14:paraId="3D9FB211" w14:textId="77777777" w:rsidR="003B67B4" w:rsidRDefault="003B67B4"/>
    <w:p w14:paraId="327F0BD2" w14:textId="77777777" w:rsidR="003B67B4" w:rsidRDefault="003B67B4"/>
    <w:p w14:paraId="4EF5425E" w14:textId="77777777" w:rsidR="003B67B4" w:rsidRDefault="003B67B4"/>
    <w:p w14:paraId="31FFEA23" w14:textId="77777777" w:rsidR="003B67B4" w:rsidRDefault="003B67B4"/>
    <w:p w14:paraId="41C62053" w14:textId="77777777" w:rsidR="003B67B4" w:rsidRDefault="003B67B4"/>
    <w:p w14:paraId="68D2E14C" w14:textId="77777777" w:rsidR="003B67B4" w:rsidRDefault="003B67B4"/>
    <w:p w14:paraId="7D1A15F2" w14:textId="77777777" w:rsidR="003B67B4" w:rsidRDefault="003B67B4"/>
    <w:p w14:paraId="6BC3975E" w14:textId="77777777" w:rsidR="003B67B4" w:rsidRDefault="003B67B4"/>
    <w:sectPr w:rsidR="003B67B4" w:rsidSect="00F86233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A1250" w14:textId="77777777" w:rsidR="002D70C5" w:rsidRDefault="002D70C5" w:rsidP="0060533B">
      <w:r>
        <w:separator/>
      </w:r>
    </w:p>
  </w:endnote>
  <w:endnote w:type="continuationSeparator" w:id="0">
    <w:p w14:paraId="2D7803E5" w14:textId="77777777" w:rsidR="002D70C5" w:rsidRDefault="002D70C5" w:rsidP="0060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1887A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9C364A7" w14:textId="77777777" w:rsidR="00A877F7" w:rsidRDefault="00A877F7" w:rsidP="008F38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DA548" w14:textId="77777777" w:rsidR="00A877F7" w:rsidRDefault="00A877F7" w:rsidP="00A877F7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03991">
      <w:rPr>
        <w:rStyle w:val="Seitenzahl"/>
        <w:noProof/>
      </w:rPr>
      <w:t>12</w:t>
    </w:r>
    <w:r>
      <w:rPr>
        <w:rStyle w:val="Seitenzahl"/>
      </w:rPr>
      <w:fldChar w:fldCharType="end"/>
    </w:r>
  </w:p>
  <w:p w14:paraId="4B71F2A7" w14:textId="77777777" w:rsidR="00A877F7" w:rsidRDefault="00A877F7" w:rsidP="008F382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A5B8E" w14:textId="77777777" w:rsidR="002D70C5" w:rsidRDefault="002D70C5" w:rsidP="0060533B">
      <w:r>
        <w:separator/>
      </w:r>
    </w:p>
  </w:footnote>
  <w:footnote w:type="continuationSeparator" w:id="0">
    <w:p w14:paraId="40F83703" w14:textId="77777777" w:rsidR="002D70C5" w:rsidRDefault="002D70C5" w:rsidP="006053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page" w:tblpX="1450" w:tblpY="-162"/>
      <w:tblW w:w="0" w:type="auto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200"/>
      <w:gridCol w:w="4620"/>
      <w:gridCol w:w="2200"/>
    </w:tblGrid>
    <w:tr w:rsidR="00A877F7" w14:paraId="3B790604" w14:textId="77777777" w:rsidTr="00682717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8CEB4AA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CF5CF94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14:paraId="4D2910DE" w14:textId="597F1AD6" w:rsidR="00A877F7" w:rsidRDefault="00A877F7" w:rsidP="00682717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7C356692" wp14:editId="2772747A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77F7" w14:paraId="3D6B77C3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CE89A7A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AF7AF" w14:textId="06A526C4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Arbeitspakete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27CEBB5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5460B240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DE5B2A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35C469B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Michael Erkel</w:t>
          </w:r>
        </w:p>
        <w:p w14:paraId="560D74CF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t>Simon Friedrich</w:t>
          </w:r>
        </w:p>
        <w:p w14:paraId="5D47147F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 xml:space="preserve">Sergej </w:t>
          </w:r>
          <w:proofErr w:type="spellStart"/>
          <w:r>
            <w:rPr>
              <w:rFonts w:ascii="Helvetica" w:hAnsi="Helvetica" w:cs="Helvetica"/>
              <w:color w:val="000000"/>
            </w:rPr>
            <w:t>Zuyev</w:t>
          </w:r>
          <w:proofErr w:type="spellEnd"/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0AEA2A2D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0C4F5837" w14:textId="77777777" w:rsidTr="0060533B">
      <w:tblPrEx>
        <w:tblBorders>
          <w:top w:val="none" w:sz="0" w:space="0" w:color="auto"/>
        </w:tblBorders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1CA31A0B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382AD4D7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E340276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A877F7" w14:paraId="28520A72" w14:textId="77777777" w:rsidTr="0060533B">
      <w:tblPrEx>
        <w:tblCellMar>
          <w:top w:w="0" w:type="dxa"/>
          <w:bottom w:w="0" w:type="dxa"/>
        </w:tblCellMar>
      </w:tblPrEx>
      <w:tc>
        <w:tcPr>
          <w:tcW w:w="220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5AF7E64F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734B449B" w14:textId="75D407C4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color w:val="000000"/>
            </w:rPr>
            <w:t>06.08.2017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14:paraId="2993DB55" w14:textId="77777777" w:rsidR="00A877F7" w:rsidRDefault="00A877F7" w:rsidP="0060533B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14:paraId="370B478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</w:rPr>
    </w:pPr>
  </w:p>
  <w:p w14:paraId="7D454F64" w14:textId="77777777" w:rsidR="00A877F7" w:rsidRDefault="00A877F7" w:rsidP="0060533B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Helvetica" w:hAnsi="Helvetica" w:cs="Helvetica"/>
        <w:kern w:val="1"/>
      </w:rPr>
    </w:pPr>
  </w:p>
  <w:p w14:paraId="7EFACB7F" w14:textId="77777777" w:rsidR="00A877F7" w:rsidRDefault="00A877F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1714"/>
    <w:multiLevelType w:val="multilevel"/>
    <w:tmpl w:val="05F25C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D4E12E6"/>
    <w:multiLevelType w:val="hybridMultilevel"/>
    <w:tmpl w:val="41524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10E64"/>
    <w:rsid w:val="00143E37"/>
    <w:rsid w:val="00156F14"/>
    <w:rsid w:val="001F2A51"/>
    <w:rsid w:val="002B3039"/>
    <w:rsid w:val="002D70C5"/>
    <w:rsid w:val="00303991"/>
    <w:rsid w:val="003617BD"/>
    <w:rsid w:val="003B67B4"/>
    <w:rsid w:val="003D1995"/>
    <w:rsid w:val="004467CA"/>
    <w:rsid w:val="00456DFE"/>
    <w:rsid w:val="004D3F38"/>
    <w:rsid w:val="005246E4"/>
    <w:rsid w:val="005531BD"/>
    <w:rsid w:val="0060533B"/>
    <w:rsid w:val="00682717"/>
    <w:rsid w:val="0078531F"/>
    <w:rsid w:val="007D66BD"/>
    <w:rsid w:val="00816AC0"/>
    <w:rsid w:val="008832FD"/>
    <w:rsid w:val="008B3433"/>
    <w:rsid w:val="008F382D"/>
    <w:rsid w:val="00952EF6"/>
    <w:rsid w:val="009755A7"/>
    <w:rsid w:val="009A70CD"/>
    <w:rsid w:val="009A769B"/>
    <w:rsid w:val="00A63C47"/>
    <w:rsid w:val="00A76439"/>
    <w:rsid w:val="00A877F7"/>
    <w:rsid w:val="00A95BB9"/>
    <w:rsid w:val="00AA5552"/>
    <w:rsid w:val="00AB6E81"/>
    <w:rsid w:val="00BE72ED"/>
    <w:rsid w:val="00C07FB9"/>
    <w:rsid w:val="00C1230F"/>
    <w:rsid w:val="00C41B5C"/>
    <w:rsid w:val="00C940F0"/>
    <w:rsid w:val="00D67892"/>
    <w:rsid w:val="00DB2C88"/>
    <w:rsid w:val="00EB1E29"/>
    <w:rsid w:val="00F8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B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0399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61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617BD"/>
  </w:style>
  <w:style w:type="paragraph" w:styleId="Kopfzeile">
    <w:name w:val="header"/>
    <w:basedOn w:val="Standard"/>
    <w:link w:val="Kopf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0533B"/>
  </w:style>
  <w:style w:type="paragraph" w:styleId="Fuzeile">
    <w:name w:val="footer"/>
    <w:basedOn w:val="Standard"/>
    <w:link w:val="FuzeileZchn"/>
    <w:uiPriority w:val="99"/>
    <w:unhideWhenUsed/>
    <w:rsid w:val="006053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0533B"/>
  </w:style>
  <w:style w:type="character" w:styleId="Seitenzahl">
    <w:name w:val="page number"/>
    <w:basedOn w:val="Absatz-Standardschriftart"/>
    <w:uiPriority w:val="99"/>
    <w:semiHidden/>
    <w:unhideWhenUsed/>
    <w:rsid w:val="008F382D"/>
  </w:style>
  <w:style w:type="character" w:styleId="Link">
    <w:name w:val="Hyperlink"/>
    <w:basedOn w:val="Absatz-Standardschriftart"/>
    <w:uiPriority w:val="99"/>
    <w:unhideWhenUsed/>
    <w:rsid w:val="00456DF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era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CE9F18-DAC3-6046-8792-5637A1C6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1155</Words>
  <Characters>7278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Erkel</dc:creator>
  <cp:keywords/>
  <dc:description/>
  <cp:lastModifiedBy>Michael Erkel</cp:lastModifiedBy>
  <cp:revision>17</cp:revision>
  <dcterms:created xsi:type="dcterms:W3CDTF">2017-08-05T09:19:00Z</dcterms:created>
  <dcterms:modified xsi:type="dcterms:W3CDTF">2017-08-05T11:53:00Z</dcterms:modified>
</cp:coreProperties>
</file>